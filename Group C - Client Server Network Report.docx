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B2B0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3DCAE6B3" w14:textId="77777777" w:rsidR="007C038B" w:rsidRPr="00514DA8" w:rsidRDefault="007C038B">
      <w:pPr>
        <w:pStyle w:val="Title"/>
        <w:ind w:left="0"/>
        <w:rPr>
          <w:sz w:val="36"/>
          <w:szCs w:val="36"/>
        </w:rPr>
      </w:pPr>
    </w:p>
    <w:p w14:paraId="2C0135EC" w14:textId="77777777" w:rsidR="00C673FA" w:rsidRPr="00514DA8" w:rsidRDefault="00797A8B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>REPORT</w:t>
      </w:r>
      <w:r w:rsidR="00C673FA" w:rsidRPr="00514DA8">
        <w:rPr>
          <w:sz w:val="36"/>
          <w:szCs w:val="36"/>
        </w:rPr>
        <w:t xml:space="preserve"> TITLE</w:t>
      </w:r>
    </w:p>
    <w:p w14:paraId="457E70DB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1EBC5E66" w14:textId="77777777" w:rsidR="00C673FA" w:rsidRPr="00514DA8" w:rsidRDefault="00C673FA">
      <w:pPr>
        <w:widowControl w:val="0"/>
        <w:jc w:val="both"/>
        <w:rPr>
          <w:rFonts w:ascii="Arial" w:hAnsi="Arial" w:cs="Arial"/>
        </w:rPr>
      </w:pPr>
    </w:p>
    <w:p w14:paraId="3B7E248E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714D2995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By</w:t>
      </w:r>
    </w:p>
    <w:p w14:paraId="38413CB4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8"/>
        </w:rPr>
      </w:pPr>
    </w:p>
    <w:p w14:paraId="39C29DBB" w14:textId="30A8ADFD" w:rsidR="00C673FA" w:rsidRPr="00514DA8" w:rsidRDefault="00D12FC7">
      <w:pPr>
        <w:pStyle w:val="AuthorDate"/>
        <w:rPr>
          <w:rFonts w:cs="Arial"/>
        </w:rPr>
      </w:pPr>
      <w:r>
        <w:rPr>
          <w:rFonts w:cs="Arial"/>
        </w:rPr>
        <w:t>Group C</w:t>
      </w:r>
    </w:p>
    <w:p w14:paraId="7A29EEB0" w14:textId="77777777" w:rsidR="00C673FA" w:rsidRPr="00514DA8" w:rsidRDefault="00C673F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35B6DB6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430B2BC6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1E9B175C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EDBE263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488D220" w14:textId="77777777" w:rsidR="007279A0" w:rsidRPr="00514DA8" w:rsidRDefault="007279A0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FF1C727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971FF7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562E322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3DB053D6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308D1355" w14:textId="77777777" w:rsidR="00C673FA" w:rsidRPr="00514DA8" w:rsidRDefault="00C673F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2F2B6E82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03B47C5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6D3D228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D62D708" w14:textId="77777777" w:rsidR="00C673FA" w:rsidRPr="00514DA8" w:rsidRDefault="00C673FA">
      <w:pPr>
        <w:pStyle w:val="1stpage12"/>
        <w:rPr>
          <w:rFonts w:cs="Arial"/>
        </w:rPr>
      </w:pPr>
      <w:r w:rsidRPr="00514DA8">
        <w:rPr>
          <w:rFonts w:cs="Arial"/>
        </w:rPr>
        <w:t>MASTER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OF</w:t>
      </w:r>
      <w:r w:rsidR="007279A0" w:rsidRPr="00514DA8">
        <w:rPr>
          <w:rFonts w:cs="Arial"/>
        </w:rPr>
        <w:t>-</w:t>
      </w:r>
      <w:r w:rsidRPr="00514DA8">
        <w:rPr>
          <w:rFonts w:cs="Arial"/>
        </w:rPr>
        <w:t>SCIENCE</w:t>
      </w:r>
      <w:r w:rsidR="007279A0" w:rsidRPr="00514DA8">
        <w:rPr>
          <w:rFonts w:cs="Arial"/>
        </w:rPr>
        <w:t>-TITLE</w:t>
      </w:r>
    </w:p>
    <w:p w14:paraId="33E03216" w14:textId="77777777" w:rsidR="007279A0" w:rsidRPr="00514DA8" w:rsidRDefault="007279A0">
      <w:pPr>
        <w:pStyle w:val="1stpage12"/>
        <w:rPr>
          <w:rFonts w:cs="Arial"/>
        </w:rPr>
      </w:pPr>
    </w:p>
    <w:p w14:paraId="3AEE4A36" w14:textId="77777777" w:rsidR="007279A0" w:rsidRPr="00514DA8" w:rsidRDefault="007279A0">
      <w:pPr>
        <w:pStyle w:val="1stpage12"/>
        <w:rPr>
          <w:rFonts w:cs="Arial"/>
        </w:rPr>
      </w:pPr>
    </w:p>
    <w:p w14:paraId="62A1D9C0" w14:textId="77777777" w:rsidR="007279A0" w:rsidRPr="00514DA8" w:rsidRDefault="007279A0">
      <w:pPr>
        <w:pStyle w:val="1stpage12"/>
        <w:rPr>
          <w:rFonts w:cs="Arial"/>
          <w:i/>
          <w:iCs/>
        </w:rPr>
      </w:pPr>
      <w:r w:rsidRPr="00514DA8">
        <w:rPr>
          <w:rFonts w:cs="Arial"/>
          <w:i/>
          <w:iCs/>
        </w:rPr>
        <w:t>Module-Name</w:t>
      </w:r>
    </w:p>
    <w:p w14:paraId="762B764F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7C66B38D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0B0315FF" w14:textId="77777777" w:rsidR="00C673F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>Word Count: XXX</w:t>
      </w:r>
    </w:p>
    <w:p w14:paraId="106F8F29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22D3E23A" w14:textId="77777777" w:rsidR="00C673FA" w:rsidRPr="00514DA8" w:rsidRDefault="00C673FA">
      <w:pPr>
        <w:widowControl w:val="0"/>
        <w:jc w:val="both"/>
        <w:rPr>
          <w:rFonts w:ascii="Arial" w:hAnsi="Arial" w:cs="Arial"/>
          <w:sz w:val="24"/>
        </w:rPr>
      </w:pPr>
    </w:p>
    <w:p w14:paraId="359A85BD" w14:textId="77777777" w:rsidR="00C673FA" w:rsidRPr="002B6903" w:rsidRDefault="002B6903" w:rsidP="002B6903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{T</w:t>
      </w:r>
      <w:r>
        <w:rPr>
          <w:color w:val="C45911"/>
        </w:rPr>
        <w:t>he Word Count does take into consideration all sections between the Introduction and Conclusions</w:t>
      </w:r>
      <w:r w:rsidR="009529DC">
        <w:rPr>
          <w:color w:val="C45911"/>
        </w:rPr>
        <w:t xml:space="preserve"> included. Please, do not include the </w:t>
      </w:r>
      <w:proofErr w:type="gramStart"/>
      <w:r w:rsidR="009529DC">
        <w:rPr>
          <w:color w:val="C45911"/>
        </w:rPr>
        <w:t>amount</w:t>
      </w:r>
      <w:proofErr w:type="gramEnd"/>
      <w:r w:rsidR="009529DC">
        <w:rPr>
          <w:color w:val="C45911"/>
        </w:rPr>
        <w:t xml:space="preserve"> of words used for references, title page, </w:t>
      </w:r>
      <w:proofErr w:type="spellStart"/>
      <w:r w:rsidR="009529DC">
        <w:rPr>
          <w:color w:val="C45911"/>
        </w:rPr>
        <w:t>ToC</w:t>
      </w:r>
      <w:proofErr w:type="spellEnd"/>
      <w:r w:rsidR="009529DC">
        <w:rPr>
          <w:color w:val="C45911"/>
        </w:rPr>
        <w:t xml:space="preserve">, </w:t>
      </w:r>
      <w:proofErr w:type="spellStart"/>
      <w:r w:rsidR="009529DC">
        <w:rPr>
          <w:color w:val="C45911"/>
        </w:rPr>
        <w:t>LoT</w:t>
      </w:r>
      <w:proofErr w:type="spellEnd"/>
      <w:r w:rsidR="009529DC">
        <w:rPr>
          <w:color w:val="C45911"/>
        </w:rPr>
        <w:t xml:space="preserve">, </w:t>
      </w:r>
      <w:proofErr w:type="spellStart"/>
      <w:r w:rsidR="009529DC">
        <w:rPr>
          <w:color w:val="C45911"/>
        </w:rPr>
        <w:t>LoF</w:t>
      </w:r>
      <w:proofErr w:type="spellEnd"/>
      <w:r w:rsidR="009529DC">
        <w:rPr>
          <w:color w:val="C45911"/>
        </w:rPr>
        <w:t>.</w:t>
      </w:r>
      <w:r w:rsidRPr="00514DA8">
        <w:rPr>
          <w:color w:val="C45911"/>
        </w:rPr>
        <w:t>}</w:t>
      </w:r>
    </w:p>
    <w:p w14:paraId="0409861F" w14:textId="77777777" w:rsidR="00C673FA" w:rsidRPr="00514DA8" w:rsidRDefault="00C673F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7C6AFA4C" w14:textId="77777777" w:rsidR="00C673FA" w:rsidRPr="00514DA8" w:rsidRDefault="00C673FA" w:rsidP="00BF7A28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="008C6D5F" w:rsidRPr="00514DA8">
        <w:rPr>
          <w:rFonts w:cs="Arial"/>
        </w:rPr>
        <w:t>dd/mm/</w:t>
      </w:r>
      <w:r w:rsidRPr="00514DA8">
        <w:rPr>
          <w:rFonts w:cs="Arial"/>
        </w:rPr>
        <w:t>20</w:t>
      </w:r>
      <w:r w:rsidR="00A740BE" w:rsidRPr="00514DA8">
        <w:rPr>
          <w:rFonts w:cs="Arial"/>
        </w:rPr>
        <w:t>x</w:t>
      </w:r>
      <w:r w:rsidR="00DE5E6A" w:rsidRPr="00514DA8">
        <w:rPr>
          <w:rFonts w:cs="Arial"/>
        </w:rPr>
        <w:t>x</w:t>
      </w:r>
    </w:p>
    <w:p w14:paraId="2F1127CD" w14:textId="77777777" w:rsidR="00FF4D18" w:rsidRPr="00514DA8" w:rsidRDefault="00FF4D18">
      <w:pPr>
        <w:pStyle w:val="StyleStyleAuthorNote9ptItalicBlueLeft"/>
        <w:rPr>
          <w:color w:val="C45911"/>
          <w:sz w:val="20"/>
        </w:rPr>
      </w:pPr>
    </w:p>
    <w:p w14:paraId="4030B66B" w14:textId="77777777" w:rsidR="0077374A" w:rsidRPr="00514DA8" w:rsidRDefault="0077374A" w:rsidP="00F80F26">
      <w:pPr>
        <w:pStyle w:val="Title"/>
        <w:ind w:left="0"/>
        <w:rPr>
          <w:sz w:val="36"/>
          <w:szCs w:val="36"/>
        </w:rPr>
      </w:pPr>
    </w:p>
    <w:p w14:paraId="27D303A2" w14:textId="77777777" w:rsidR="007C038B" w:rsidRPr="00514DA8" w:rsidRDefault="007C038B" w:rsidP="00F80F26">
      <w:pPr>
        <w:pStyle w:val="Title"/>
        <w:ind w:left="0"/>
        <w:jc w:val="left"/>
        <w:rPr>
          <w:sz w:val="36"/>
          <w:szCs w:val="36"/>
        </w:rPr>
      </w:pPr>
    </w:p>
    <w:p w14:paraId="653F32BE" w14:textId="77777777" w:rsidR="00F80F26" w:rsidRPr="00514DA8" w:rsidRDefault="00F80F26" w:rsidP="00F80F26">
      <w:pPr>
        <w:pStyle w:val="Title"/>
        <w:ind w:left="0"/>
        <w:jc w:val="left"/>
        <w:rPr>
          <w:sz w:val="36"/>
          <w:szCs w:val="36"/>
        </w:rPr>
      </w:pPr>
    </w:p>
    <w:p w14:paraId="448A9B82" w14:textId="77777777" w:rsidR="00797A8B" w:rsidRDefault="00797A8B" w:rsidP="007C038B">
      <w:pPr>
        <w:pStyle w:val="Title"/>
        <w:ind w:left="0"/>
        <w:rPr>
          <w:sz w:val="36"/>
          <w:szCs w:val="36"/>
        </w:rPr>
      </w:pPr>
    </w:p>
    <w:p w14:paraId="147CA711" w14:textId="77777777" w:rsidR="007C038B" w:rsidRPr="00514DA8" w:rsidRDefault="00797A8B" w:rsidP="007C038B">
      <w:pPr>
        <w:pStyle w:val="Title"/>
        <w:ind w:left="0"/>
        <w:rPr>
          <w:sz w:val="36"/>
          <w:szCs w:val="36"/>
        </w:rPr>
      </w:pPr>
      <w:r>
        <w:rPr>
          <w:sz w:val="36"/>
          <w:szCs w:val="36"/>
        </w:rPr>
        <w:t>REPORT</w:t>
      </w:r>
      <w:r w:rsidR="007C038B" w:rsidRPr="00514DA8">
        <w:rPr>
          <w:sz w:val="36"/>
          <w:szCs w:val="36"/>
        </w:rPr>
        <w:t xml:space="preserve"> TITLE</w:t>
      </w:r>
    </w:p>
    <w:p w14:paraId="0D21ECAE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698176D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</w:rPr>
      </w:pPr>
    </w:p>
    <w:p w14:paraId="26B9400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2BDABE57" w14:textId="77777777" w:rsidR="0077374A" w:rsidRPr="00514DA8" w:rsidRDefault="0077374A" w:rsidP="0077374A">
      <w:pPr>
        <w:pStyle w:val="1stpage12"/>
        <w:rPr>
          <w:rFonts w:cs="Arial"/>
        </w:rPr>
      </w:pPr>
    </w:p>
    <w:p w14:paraId="01C4C901" w14:textId="77777777" w:rsidR="0077374A" w:rsidRPr="00514DA8" w:rsidRDefault="0077374A" w:rsidP="0077374A">
      <w:pPr>
        <w:pStyle w:val="1stpage12"/>
        <w:rPr>
          <w:rFonts w:cs="Arial"/>
        </w:rPr>
      </w:pPr>
    </w:p>
    <w:p w14:paraId="755FE415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b/>
          <w:bCs/>
          <w:sz w:val="24"/>
          <w:szCs w:val="28"/>
        </w:rPr>
      </w:pPr>
    </w:p>
    <w:p w14:paraId="7ABDE6B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62494A1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0ACD43D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7156E73F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2DF259D8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456D73F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3074D16" w14:textId="77777777" w:rsidR="0077374A" w:rsidRPr="00514DA8" w:rsidRDefault="0077374A" w:rsidP="0077374A">
      <w:pPr>
        <w:pStyle w:val="1stpage12"/>
        <w:rPr>
          <w:rFonts w:cs="Arial"/>
        </w:rPr>
      </w:pPr>
      <w:r w:rsidRPr="00514DA8">
        <w:rPr>
          <w:rFonts w:cs="Arial"/>
        </w:rPr>
        <w:t>Submitted to</w:t>
      </w:r>
    </w:p>
    <w:p w14:paraId="1A2503DC" w14:textId="77777777" w:rsidR="0077374A" w:rsidRPr="00514DA8" w:rsidRDefault="0077374A" w:rsidP="0077374A">
      <w:pPr>
        <w:widowControl w:val="0"/>
        <w:tabs>
          <w:tab w:val="center" w:pos="432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</w:r>
    </w:p>
    <w:p w14:paraId="1911D19C" w14:textId="77777777" w:rsidR="0077374A" w:rsidRPr="00514DA8" w:rsidRDefault="0077374A" w:rsidP="0077374A">
      <w:pPr>
        <w:pStyle w:val="Heading1st"/>
        <w:rPr>
          <w:rFonts w:cs="Arial"/>
        </w:rPr>
      </w:pPr>
      <w:r w:rsidRPr="00514DA8">
        <w:rPr>
          <w:rFonts w:cs="Arial"/>
        </w:rPr>
        <w:t>The University of Liverpool</w:t>
      </w:r>
    </w:p>
    <w:p w14:paraId="5BA31A7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1B3B74C4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52FB50C1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E55D5E1" w14:textId="77777777" w:rsidR="007C038B" w:rsidRPr="00514DA8" w:rsidRDefault="007C038B" w:rsidP="007C038B">
      <w:pPr>
        <w:pStyle w:val="1stpage12"/>
        <w:rPr>
          <w:rFonts w:cs="Arial"/>
        </w:rPr>
      </w:pPr>
    </w:p>
    <w:p w14:paraId="0DFAE372" w14:textId="77777777" w:rsidR="007C038B" w:rsidRPr="00514DA8" w:rsidRDefault="007C038B" w:rsidP="007C038B">
      <w:pPr>
        <w:pStyle w:val="1stpage12"/>
        <w:rPr>
          <w:rFonts w:cs="Arial"/>
        </w:rPr>
      </w:pPr>
    </w:p>
    <w:p w14:paraId="6CF4438F" w14:textId="77777777" w:rsidR="007C038B" w:rsidRPr="00514DA8" w:rsidRDefault="007C038B" w:rsidP="007C038B">
      <w:pPr>
        <w:pStyle w:val="1stpage12"/>
        <w:rPr>
          <w:rFonts w:cs="Arial"/>
        </w:rPr>
      </w:pPr>
    </w:p>
    <w:p w14:paraId="71D0B929" w14:textId="77777777" w:rsidR="007C038B" w:rsidRPr="00514DA8" w:rsidRDefault="007C038B" w:rsidP="007C038B">
      <w:pPr>
        <w:pStyle w:val="1stpage12"/>
        <w:rPr>
          <w:rFonts w:cs="Arial"/>
        </w:rPr>
      </w:pPr>
    </w:p>
    <w:p w14:paraId="6F5C4F9B" w14:textId="77777777" w:rsidR="007C038B" w:rsidRPr="00514DA8" w:rsidRDefault="007C038B" w:rsidP="007C038B">
      <w:pPr>
        <w:pStyle w:val="1stpage12"/>
        <w:rPr>
          <w:rFonts w:cs="Arial"/>
        </w:rPr>
      </w:pPr>
    </w:p>
    <w:p w14:paraId="4366D4EF" w14:textId="77777777" w:rsidR="007C038B" w:rsidRPr="00514DA8" w:rsidRDefault="007C038B" w:rsidP="007C038B">
      <w:pPr>
        <w:pStyle w:val="1stpage12"/>
        <w:rPr>
          <w:rFonts w:cs="Arial"/>
        </w:rPr>
      </w:pPr>
    </w:p>
    <w:p w14:paraId="5B03B6C1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886F377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2C36DE8B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50044AD2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4FB72956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40B9BA49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302C4788" w14:textId="77777777" w:rsidR="001D4EAA" w:rsidRPr="00514DA8" w:rsidRDefault="001D4EAA" w:rsidP="001D4EAA">
      <w:pPr>
        <w:pStyle w:val="1stpage12"/>
        <w:rPr>
          <w:rFonts w:cs="Arial"/>
        </w:rPr>
      </w:pPr>
      <w:r w:rsidRPr="00514DA8">
        <w:rPr>
          <w:rFonts w:cs="Arial"/>
        </w:rPr>
        <w:t>Word Count: XXX</w:t>
      </w:r>
    </w:p>
    <w:p w14:paraId="2DC0EB0C" w14:textId="77777777" w:rsidR="0077374A" w:rsidRPr="00514DA8" w:rsidRDefault="0077374A" w:rsidP="0077374A">
      <w:pPr>
        <w:widowControl w:val="0"/>
        <w:jc w:val="both"/>
        <w:rPr>
          <w:rFonts w:ascii="Arial" w:hAnsi="Arial" w:cs="Arial"/>
          <w:sz w:val="24"/>
        </w:rPr>
      </w:pPr>
    </w:p>
    <w:p w14:paraId="5D05FF81" w14:textId="77777777" w:rsidR="0077374A" w:rsidRPr="00514DA8" w:rsidRDefault="0077374A" w:rsidP="0077374A">
      <w:pPr>
        <w:widowControl w:val="0"/>
        <w:tabs>
          <w:tab w:val="center" w:pos="4320"/>
        </w:tabs>
        <w:jc w:val="center"/>
        <w:rPr>
          <w:rFonts w:ascii="Arial" w:hAnsi="Arial" w:cs="Arial"/>
          <w:sz w:val="24"/>
          <w:szCs w:val="28"/>
        </w:rPr>
      </w:pPr>
    </w:p>
    <w:p w14:paraId="4A27D107" w14:textId="77777777" w:rsidR="005A66AA" w:rsidRDefault="0077374A" w:rsidP="0015101F">
      <w:pPr>
        <w:pStyle w:val="AuthorDate"/>
        <w:rPr>
          <w:rFonts w:cs="Arial"/>
        </w:rPr>
      </w:pPr>
      <w:r w:rsidRPr="00514DA8">
        <w:rPr>
          <w:rFonts w:cs="Arial"/>
          <w:sz w:val="24"/>
        </w:rPr>
        <w:br/>
      </w:r>
      <w:r w:rsidRPr="00514DA8">
        <w:rPr>
          <w:rFonts w:cs="Arial"/>
        </w:rPr>
        <w:t>dd/mm/20x</w:t>
      </w:r>
    </w:p>
    <w:p w14:paraId="748AD939" w14:textId="77777777" w:rsidR="005A66AA" w:rsidRDefault="005A66AA" w:rsidP="0015101F">
      <w:pPr>
        <w:pStyle w:val="AuthorDate"/>
        <w:rPr>
          <w:rFonts w:cs="Arial"/>
        </w:rPr>
        <w:sectPr w:rsidR="005A66AA" w:rsidSect="00F97C43">
          <w:footerReference w:type="default" r:id="rId8"/>
          <w:endnotePr>
            <w:numFmt w:val="lowerLetter"/>
          </w:endnotePr>
          <w:pgSz w:w="11907" w:h="16840" w:code="9"/>
          <w:pgMar w:top="1440" w:right="2160" w:bottom="1440" w:left="1797" w:header="720" w:footer="720" w:gutter="0"/>
          <w:pgNumType w:start="1"/>
          <w:cols w:space="720"/>
          <w:docGrid w:linePitch="272"/>
        </w:sectPr>
      </w:pPr>
    </w:p>
    <w:p w14:paraId="0DBC5E30" w14:textId="77777777" w:rsidR="00797A8B" w:rsidRDefault="00797A8B" w:rsidP="0015101F">
      <w:pPr>
        <w:pStyle w:val="AuthorDate"/>
        <w:rPr>
          <w:rFonts w:cs="Arial"/>
          <w:b w:val="0"/>
          <w:bCs w:val="0"/>
        </w:rPr>
      </w:pPr>
    </w:p>
    <w:p w14:paraId="0E76224B" w14:textId="77777777" w:rsidR="00C673FA" w:rsidRPr="00797A8B" w:rsidRDefault="00C673FA" w:rsidP="0015101F">
      <w:pPr>
        <w:pStyle w:val="AuthorDate"/>
        <w:rPr>
          <w:rFonts w:cs="Arial"/>
        </w:rPr>
      </w:pPr>
      <w:r w:rsidRPr="00797A8B">
        <w:rPr>
          <w:rFonts w:cs="Arial"/>
        </w:rPr>
        <w:t>TABLE OF CONTENTS</w:t>
      </w:r>
    </w:p>
    <w:p w14:paraId="650E5C54" w14:textId="77777777" w:rsidR="00C673FA" w:rsidRPr="00514DA8" w:rsidRDefault="00C673FA">
      <w:pPr>
        <w:keepNext/>
        <w:ind w:firstLine="2160"/>
        <w:jc w:val="both"/>
        <w:rPr>
          <w:rFonts w:ascii="Arial" w:hAnsi="Arial" w:cs="Arial"/>
        </w:rPr>
      </w:pPr>
    </w:p>
    <w:p w14:paraId="72F8EE7C" w14:textId="77777777" w:rsidR="00C673FA" w:rsidRPr="00514DA8" w:rsidRDefault="00C673FA">
      <w:pPr>
        <w:keepNext/>
        <w:tabs>
          <w:tab w:val="right" w:pos="8280"/>
        </w:tabs>
        <w:jc w:val="both"/>
        <w:rPr>
          <w:rFonts w:ascii="Arial" w:hAnsi="Arial" w:cs="Arial"/>
          <w:sz w:val="24"/>
          <w:szCs w:val="24"/>
        </w:rPr>
      </w:pPr>
      <w:r w:rsidRPr="00514DA8">
        <w:rPr>
          <w:rFonts w:ascii="Arial" w:hAnsi="Arial" w:cs="Arial"/>
          <w:sz w:val="24"/>
          <w:szCs w:val="24"/>
        </w:rPr>
        <w:tab/>
        <w:t>Page</w:t>
      </w:r>
    </w:p>
    <w:p w14:paraId="76477C0C" w14:textId="579B0C32" w:rsidR="006D43A2" w:rsidRDefault="009152C0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en-GB" w:eastAsia="en-GB" w:bidi="ar-SA"/>
          <w14:ligatures w14:val="standardContextual"/>
        </w:rPr>
      </w:pPr>
      <w:r w:rsidRPr="00797A8B">
        <w:rPr>
          <w:rFonts w:ascii="Arial" w:hAnsi="Arial"/>
          <w:b w:val="0"/>
          <w:szCs w:val="22"/>
        </w:rPr>
        <w:fldChar w:fldCharType="begin"/>
      </w:r>
      <w:r w:rsidRPr="00797A8B">
        <w:rPr>
          <w:rFonts w:ascii="Arial" w:hAnsi="Arial"/>
          <w:b w:val="0"/>
          <w:szCs w:val="22"/>
        </w:rPr>
        <w:instrText xml:space="preserve"> TOC \o "1-3" \h \z \u </w:instrText>
      </w:r>
      <w:r w:rsidRPr="00797A8B">
        <w:rPr>
          <w:rFonts w:ascii="Arial" w:hAnsi="Arial"/>
          <w:b w:val="0"/>
          <w:szCs w:val="22"/>
        </w:rPr>
        <w:fldChar w:fldCharType="separate"/>
      </w:r>
      <w:hyperlink w:anchor="_Toc146314162" w:history="1">
        <w:r w:rsidR="006D43A2" w:rsidRPr="00DF0720">
          <w:rPr>
            <w:rStyle w:val="Hyperlink"/>
            <w:rFonts w:ascii="Arial" w:hAnsi="Arial"/>
          </w:rPr>
          <w:t>Chapter 1. Introduction</w:t>
        </w:r>
        <w:r w:rsidR="006D43A2">
          <w:rPr>
            <w:webHidden/>
          </w:rPr>
          <w:tab/>
        </w:r>
        <w:r w:rsidR="006D43A2">
          <w:rPr>
            <w:webHidden/>
          </w:rPr>
          <w:fldChar w:fldCharType="begin"/>
        </w:r>
        <w:r w:rsidR="006D43A2">
          <w:rPr>
            <w:webHidden/>
          </w:rPr>
          <w:instrText xml:space="preserve"> PAGEREF _Toc146314162 \h </w:instrText>
        </w:r>
        <w:r w:rsidR="006D43A2">
          <w:rPr>
            <w:webHidden/>
          </w:rPr>
        </w:r>
        <w:r w:rsidR="006D43A2">
          <w:rPr>
            <w:webHidden/>
          </w:rPr>
          <w:fldChar w:fldCharType="separate"/>
        </w:r>
        <w:r w:rsidR="006D43A2">
          <w:rPr>
            <w:webHidden/>
          </w:rPr>
          <w:t>2</w:t>
        </w:r>
        <w:r w:rsidR="006D43A2">
          <w:rPr>
            <w:webHidden/>
          </w:rPr>
          <w:fldChar w:fldCharType="end"/>
        </w:r>
      </w:hyperlink>
    </w:p>
    <w:p w14:paraId="2F6EDB2F" w14:textId="0AD983F9" w:rsidR="006D43A2" w:rsidRDefault="006D43A2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46314163" w:history="1">
        <w:r w:rsidRPr="00DF0720">
          <w:rPr>
            <w:rStyle w:val="Hyperlink"/>
            <w:rFonts w:ascii="Arial" w:hAnsi="Arial"/>
          </w:rPr>
          <w:t>Chapter 2. Solution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DB799C" w14:textId="337C7A7B" w:rsidR="006D43A2" w:rsidRDefault="006D43A2">
      <w:pPr>
        <w:pStyle w:val="TOC2"/>
        <w:rPr>
          <w:rFonts w:asciiTheme="minorHAnsi" w:eastAsiaTheme="minorEastAsia" w:hAnsiTheme="minorHAnsi" w:cstheme="minorBidi"/>
          <w:b w:val="0"/>
          <w:kern w:val="2"/>
          <w:szCs w:val="22"/>
          <w:lang w:val="en-GB" w:eastAsia="en-GB"/>
          <w14:ligatures w14:val="standardContextual"/>
        </w:rPr>
      </w:pPr>
      <w:hyperlink w:anchor="_Toc146314164" w:history="1">
        <w:r w:rsidRPr="00DF0720">
          <w:rPr>
            <w:rStyle w:val="Hyperlink"/>
            <w:rFonts w:ascii="Arial" w:hAnsi="Arial" w:cs="Arial"/>
            <w:lang w:bidi="he-IL"/>
          </w:rPr>
          <w:t>2.1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:lang w:val="en-GB" w:eastAsia="en-GB"/>
            <w14:ligatures w14:val="standardContextual"/>
          </w:rPr>
          <w:tab/>
        </w:r>
        <w:r w:rsidRPr="00DF0720">
          <w:rPr>
            <w:rStyle w:val="Hyperlink"/>
            <w:rFonts w:ascii="Arial" w:hAnsi="Arial" w:cs="Arial"/>
            <w:lang w:bidi="he-IL"/>
          </w:rPr>
          <w:t>Solution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D51FD9" w14:textId="56E3D9CB" w:rsidR="006D43A2" w:rsidRDefault="006D43A2">
      <w:pPr>
        <w:pStyle w:val="TOC2"/>
        <w:rPr>
          <w:rFonts w:asciiTheme="minorHAnsi" w:eastAsiaTheme="minorEastAsia" w:hAnsiTheme="minorHAnsi" w:cstheme="minorBidi"/>
          <w:b w:val="0"/>
          <w:kern w:val="2"/>
          <w:szCs w:val="22"/>
          <w:lang w:val="en-GB" w:eastAsia="en-GB"/>
          <w14:ligatures w14:val="standardContextual"/>
        </w:rPr>
      </w:pPr>
      <w:hyperlink w:anchor="_Toc146314165" w:history="1">
        <w:r w:rsidRPr="00DF0720">
          <w:rPr>
            <w:rStyle w:val="Hyperlink"/>
            <w:rFonts w:ascii="Arial" w:hAnsi="Arial" w:cs="Arial"/>
            <w:lang w:bidi="he-IL"/>
          </w:rPr>
          <w:t>2.2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:lang w:val="en-GB" w:eastAsia="en-GB"/>
            <w14:ligatures w14:val="standardContextual"/>
          </w:rPr>
          <w:tab/>
        </w:r>
        <w:r w:rsidRPr="00DF0720">
          <w:rPr>
            <w:rStyle w:val="Hyperlink"/>
            <w:rFonts w:ascii="Arial" w:hAnsi="Arial" w:cs="Arial"/>
            <w:lang w:bidi="he-IL"/>
          </w:rPr>
          <w:t>Technical 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B33C14A" w14:textId="3A5F0A3C" w:rsidR="006D43A2" w:rsidRDefault="006D43A2">
      <w:pPr>
        <w:pStyle w:val="TOC2"/>
        <w:rPr>
          <w:rFonts w:asciiTheme="minorHAnsi" w:eastAsiaTheme="minorEastAsia" w:hAnsiTheme="minorHAnsi" w:cstheme="minorBidi"/>
          <w:b w:val="0"/>
          <w:kern w:val="2"/>
          <w:szCs w:val="22"/>
          <w:lang w:val="en-GB" w:eastAsia="en-GB"/>
          <w14:ligatures w14:val="standardContextual"/>
        </w:rPr>
      </w:pPr>
      <w:hyperlink w:anchor="_Toc146314166" w:history="1">
        <w:r w:rsidRPr="00DF0720">
          <w:rPr>
            <w:rStyle w:val="Hyperlink"/>
            <w:rFonts w:ascii="Arial" w:hAnsi="Arial" w:cs="Arial"/>
            <w:lang w:bidi="he-IL"/>
          </w:rPr>
          <w:t>2.3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:lang w:val="en-GB" w:eastAsia="en-GB"/>
            <w14:ligatures w14:val="standardContextual"/>
          </w:rPr>
          <w:tab/>
        </w:r>
        <w:r w:rsidRPr="00DF0720">
          <w:rPr>
            <w:rStyle w:val="Hyperlink"/>
            <w:rFonts w:ascii="Arial" w:hAnsi="Arial" w:cs="Arial"/>
            <w:lang w:bidi="he-IL"/>
          </w:rPr>
          <w:t>Design Decision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B8B1E95" w14:textId="527894B7" w:rsidR="006D43A2" w:rsidRDefault="006D43A2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46314167" w:history="1">
        <w:r w:rsidRPr="00DF0720">
          <w:rPr>
            <w:rStyle w:val="Hyperlink"/>
            <w:rFonts w:ascii="Arial" w:hAnsi="Arial"/>
          </w:rPr>
          <w:t>Chapter 3.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32106C7" w14:textId="2BFFD319" w:rsidR="006D43A2" w:rsidRDefault="006D43A2">
      <w:pPr>
        <w:pStyle w:val="TOC2"/>
        <w:rPr>
          <w:rFonts w:asciiTheme="minorHAnsi" w:eastAsiaTheme="minorEastAsia" w:hAnsiTheme="minorHAnsi" w:cstheme="minorBidi"/>
          <w:b w:val="0"/>
          <w:kern w:val="2"/>
          <w:szCs w:val="22"/>
          <w:lang w:val="en-GB" w:eastAsia="en-GB"/>
          <w14:ligatures w14:val="standardContextual"/>
        </w:rPr>
      </w:pPr>
      <w:hyperlink w:anchor="_Toc146314168" w:history="1">
        <w:r w:rsidRPr="00DF0720">
          <w:rPr>
            <w:rStyle w:val="Hyperlink"/>
            <w:rFonts w:ascii="Arial" w:hAnsi="Arial" w:cs="Arial"/>
            <w:lang w:bidi="he-IL"/>
          </w:rPr>
          <w:t>3.1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:lang w:val="en-GB" w:eastAsia="en-GB"/>
            <w14:ligatures w14:val="standardContextual"/>
          </w:rPr>
          <w:tab/>
        </w:r>
        <w:r w:rsidRPr="00DF0720">
          <w:rPr>
            <w:rStyle w:val="Hyperlink"/>
            <w:rFonts w:ascii="Arial" w:hAnsi="Arial" w:cs="Arial"/>
            <w:lang w:bidi="he-IL"/>
          </w:rPr>
          <w:t>Serialization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50DF988" w14:textId="0BFB7CC5" w:rsidR="006D43A2" w:rsidRDefault="006D43A2">
      <w:pPr>
        <w:pStyle w:val="TOC2"/>
        <w:rPr>
          <w:rFonts w:asciiTheme="minorHAnsi" w:eastAsiaTheme="minorEastAsia" w:hAnsiTheme="minorHAnsi" w:cstheme="minorBidi"/>
          <w:b w:val="0"/>
          <w:kern w:val="2"/>
          <w:szCs w:val="22"/>
          <w:lang w:val="en-GB" w:eastAsia="en-GB"/>
          <w14:ligatures w14:val="standardContextual"/>
        </w:rPr>
      </w:pPr>
      <w:hyperlink w:anchor="_Toc146314169" w:history="1">
        <w:r w:rsidRPr="00DF0720">
          <w:rPr>
            <w:rStyle w:val="Hyperlink"/>
            <w:rFonts w:ascii="Arial" w:hAnsi="Arial" w:cs="Arial"/>
            <w:lang w:bidi="he-IL"/>
          </w:rPr>
          <w:t>3.2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:lang w:val="en-GB" w:eastAsia="en-GB"/>
            <w14:ligatures w14:val="standardContextual"/>
          </w:rPr>
          <w:tab/>
        </w:r>
        <w:r w:rsidRPr="00DF0720">
          <w:rPr>
            <w:rStyle w:val="Hyperlink"/>
            <w:rFonts w:ascii="Arial" w:hAnsi="Arial" w:cs="Arial"/>
            <w:lang w:bidi="he-IL"/>
          </w:rPr>
          <w:t>Encryption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42A85D7" w14:textId="50477681" w:rsidR="006D43A2" w:rsidRDefault="006D43A2">
      <w:pPr>
        <w:pStyle w:val="TOC2"/>
        <w:rPr>
          <w:rFonts w:asciiTheme="minorHAnsi" w:eastAsiaTheme="minorEastAsia" w:hAnsiTheme="minorHAnsi" w:cstheme="minorBidi"/>
          <w:b w:val="0"/>
          <w:kern w:val="2"/>
          <w:szCs w:val="22"/>
          <w:lang w:val="en-GB" w:eastAsia="en-GB"/>
          <w14:ligatures w14:val="standardContextual"/>
        </w:rPr>
      </w:pPr>
      <w:hyperlink w:anchor="_Toc146314170" w:history="1">
        <w:r w:rsidRPr="00DF0720">
          <w:rPr>
            <w:rStyle w:val="Hyperlink"/>
            <w:rFonts w:ascii="Arial" w:hAnsi="Arial" w:cs="Arial"/>
            <w:lang w:bidi="he-IL"/>
          </w:rPr>
          <w:t>3.3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:lang w:val="en-GB" w:eastAsia="en-GB"/>
            <w14:ligatures w14:val="standardContextual"/>
          </w:rPr>
          <w:tab/>
        </w:r>
        <w:r w:rsidRPr="00DF0720">
          <w:rPr>
            <w:rStyle w:val="Hyperlink"/>
            <w:rFonts w:ascii="Arial" w:hAnsi="Arial" w:cs="Arial"/>
            <w:lang w:bidi="he-IL"/>
          </w:rPr>
          <w:t>Network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E5D3BC1" w14:textId="356DC627" w:rsidR="006D43A2" w:rsidRDefault="006D43A2">
      <w:pPr>
        <w:pStyle w:val="TOC2"/>
        <w:rPr>
          <w:rFonts w:asciiTheme="minorHAnsi" w:eastAsiaTheme="minorEastAsia" w:hAnsiTheme="minorHAnsi" w:cstheme="minorBidi"/>
          <w:b w:val="0"/>
          <w:kern w:val="2"/>
          <w:szCs w:val="22"/>
          <w:lang w:val="en-GB" w:eastAsia="en-GB"/>
          <w14:ligatures w14:val="standardContextual"/>
        </w:rPr>
      </w:pPr>
      <w:hyperlink w:anchor="_Toc146314171" w:history="1">
        <w:r w:rsidRPr="00DF0720">
          <w:rPr>
            <w:rStyle w:val="Hyperlink"/>
            <w:rFonts w:ascii="Arial" w:hAnsi="Arial" w:cs="Arial"/>
            <w:lang w:bidi="he-IL"/>
          </w:rPr>
          <w:t>3.4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:lang w:val="en-GB" w:eastAsia="en-GB"/>
            <w14:ligatures w14:val="standardContextual"/>
          </w:rPr>
          <w:tab/>
        </w:r>
        <w:r w:rsidRPr="00DF0720">
          <w:rPr>
            <w:rStyle w:val="Hyperlink"/>
            <w:rFonts w:ascii="Arial" w:hAnsi="Arial" w:cs="Arial"/>
            <w:lang w:bidi="he-IL"/>
          </w:rPr>
          <w:t>File Transfer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9CA533A" w14:textId="074C1F2A" w:rsidR="006D43A2" w:rsidRDefault="006D43A2">
      <w:pPr>
        <w:pStyle w:val="TOC2"/>
        <w:rPr>
          <w:rFonts w:asciiTheme="minorHAnsi" w:eastAsiaTheme="minorEastAsia" w:hAnsiTheme="minorHAnsi" w:cstheme="minorBidi"/>
          <w:b w:val="0"/>
          <w:kern w:val="2"/>
          <w:szCs w:val="22"/>
          <w:lang w:val="en-GB" w:eastAsia="en-GB"/>
          <w14:ligatures w14:val="standardContextual"/>
        </w:rPr>
      </w:pPr>
      <w:hyperlink w:anchor="_Toc146314172" w:history="1">
        <w:r w:rsidRPr="00DF0720">
          <w:rPr>
            <w:rStyle w:val="Hyperlink"/>
            <w:rFonts w:ascii="Arial" w:hAnsi="Arial" w:cs="Arial"/>
            <w:lang w:bidi="he-IL"/>
          </w:rPr>
          <w:t>3.5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:lang w:val="en-GB" w:eastAsia="en-GB"/>
            <w14:ligatures w14:val="standardContextual"/>
          </w:rPr>
          <w:tab/>
        </w:r>
        <w:r w:rsidRPr="00DF0720">
          <w:rPr>
            <w:rStyle w:val="Hyperlink"/>
            <w:rFonts w:ascii="Arial" w:hAnsi="Arial" w:cs="Arial"/>
            <w:lang w:bidi="he-IL"/>
          </w:rPr>
          <w:t>Decryption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1E79224" w14:textId="25795BEB" w:rsidR="006D43A2" w:rsidRDefault="006D43A2">
      <w:pPr>
        <w:pStyle w:val="TOC2"/>
        <w:rPr>
          <w:rFonts w:asciiTheme="minorHAnsi" w:eastAsiaTheme="minorEastAsia" w:hAnsiTheme="minorHAnsi" w:cstheme="minorBidi"/>
          <w:b w:val="0"/>
          <w:kern w:val="2"/>
          <w:szCs w:val="22"/>
          <w:lang w:val="en-GB" w:eastAsia="en-GB"/>
          <w14:ligatures w14:val="standardContextual"/>
        </w:rPr>
      </w:pPr>
      <w:hyperlink w:anchor="_Toc146314173" w:history="1">
        <w:r w:rsidRPr="00DF0720">
          <w:rPr>
            <w:rStyle w:val="Hyperlink"/>
            <w:rFonts w:ascii="Arial" w:hAnsi="Arial" w:cs="Arial"/>
            <w:lang w:bidi="he-IL"/>
          </w:rPr>
          <w:t>3.6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:lang w:val="en-GB" w:eastAsia="en-GB"/>
            <w14:ligatures w14:val="standardContextual"/>
          </w:rPr>
          <w:tab/>
        </w:r>
        <w:r w:rsidRPr="00DF0720">
          <w:rPr>
            <w:rStyle w:val="Hyperlink"/>
            <w:rFonts w:ascii="Arial" w:hAnsi="Arial" w:cs="Arial"/>
            <w:lang w:bidi="he-IL"/>
          </w:rPr>
          <w:t>De-Serialization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BDE4027" w14:textId="16B06067" w:rsidR="006D43A2" w:rsidRDefault="006D43A2">
      <w:pPr>
        <w:pStyle w:val="TOC2"/>
        <w:rPr>
          <w:rFonts w:asciiTheme="minorHAnsi" w:eastAsiaTheme="minorEastAsia" w:hAnsiTheme="minorHAnsi" w:cstheme="minorBidi"/>
          <w:b w:val="0"/>
          <w:kern w:val="2"/>
          <w:szCs w:val="22"/>
          <w:lang w:val="en-GB" w:eastAsia="en-GB"/>
          <w14:ligatures w14:val="standardContextual"/>
        </w:rPr>
      </w:pPr>
      <w:hyperlink w:anchor="_Toc146314174" w:history="1">
        <w:r w:rsidRPr="00DF0720">
          <w:rPr>
            <w:rStyle w:val="Hyperlink"/>
            <w:rFonts w:ascii="Arial" w:hAnsi="Arial" w:cs="Arial"/>
            <w:lang w:bidi="he-IL"/>
          </w:rPr>
          <w:t>3.7</w:t>
        </w:r>
        <w:r>
          <w:rPr>
            <w:rFonts w:asciiTheme="minorHAnsi" w:eastAsiaTheme="minorEastAsia" w:hAnsiTheme="minorHAnsi" w:cstheme="minorBidi"/>
            <w:b w:val="0"/>
            <w:kern w:val="2"/>
            <w:szCs w:val="22"/>
            <w:lang w:val="en-GB" w:eastAsia="en-GB"/>
            <w14:ligatures w14:val="standardContextual"/>
          </w:rPr>
          <w:tab/>
        </w:r>
        <w:r w:rsidRPr="00DF0720">
          <w:rPr>
            <w:rStyle w:val="Hyperlink"/>
            <w:rFonts w:ascii="Arial" w:hAnsi="Arial" w:cs="Arial"/>
            <w:lang w:bidi="he-IL"/>
          </w:rPr>
          <w:t>Integration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84FE02D" w14:textId="16F43E59" w:rsidR="006D43A2" w:rsidRDefault="006D43A2">
      <w:pPr>
        <w:pStyle w:val="TOC1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46314175" w:history="1">
        <w:r w:rsidRPr="00DF0720">
          <w:rPr>
            <w:rStyle w:val="Hyperlink"/>
            <w:rFonts w:ascii="Arial" w:hAnsi="Arial"/>
          </w:rPr>
          <w:t>Chapter 4. 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57E72D" w14:textId="48E699A5" w:rsidR="006D43A2" w:rsidRDefault="006D43A2">
      <w:pPr>
        <w:pStyle w:val="TOC2"/>
        <w:rPr>
          <w:rFonts w:asciiTheme="minorHAnsi" w:eastAsiaTheme="minorEastAsia" w:hAnsiTheme="minorHAnsi" w:cstheme="minorBidi"/>
          <w:b w:val="0"/>
          <w:kern w:val="2"/>
          <w:szCs w:val="22"/>
          <w:lang w:val="en-GB" w:eastAsia="en-GB"/>
          <w14:ligatures w14:val="standardContextual"/>
        </w:rPr>
      </w:pPr>
      <w:hyperlink w:anchor="_Toc146314176" w:history="1">
        <w:r w:rsidRPr="00DF0720">
          <w:rPr>
            <w:rStyle w:val="Hyperlink"/>
            <w:rFonts w:ascii="Arial" w:hAnsi="Arial" w:cs="Arial"/>
            <w:lang w:bidi="he-IL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64C9878" w14:textId="7B151E05" w:rsidR="006D43A2" w:rsidRDefault="006D43A2">
      <w:pPr>
        <w:pStyle w:val="TOC2"/>
        <w:rPr>
          <w:rFonts w:asciiTheme="minorHAnsi" w:eastAsiaTheme="minorEastAsia" w:hAnsiTheme="minorHAnsi" w:cstheme="minorBidi"/>
          <w:b w:val="0"/>
          <w:kern w:val="2"/>
          <w:szCs w:val="22"/>
          <w:lang w:val="en-GB" w:eastAsia="en-GB"/>
          <w14:ligatures w14:val="standardContextual"/>
        </w:rPr>
      </w:pPr>
      <w:hyperlink w:anchor="_Toc146314177" w:history="1">
        <w:r w:rsidRPr="00DF0720">
          <w:rPr>
            <w:rStyle w:val="Hyperlink"/>
            <w:rFonts w:ascii="Arial" w:hAnsi="Arial" w:cs="Arial"/>
            <w:lang w:bidi="he-IL"/>
          </w:rPr>
          <w:t>APPENDICES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_Toc146314177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09AE0D3" w14:textId="6381F574" w:rsidR="00C673FA" w:rsidRPr="00797A8B" w:rsidRDefault="009152C0">
      <w:pPr>
        <w:widowControl w:val="0"/>
        <w:tabs>
          <w:tab w:val="center" w:pos="4320"/>
        </w:tabs>
        <w:jc w:val="both"/>
        <w:rPr>
          <w:rFonts w:ascii="Arial" w:hAnsi="Arial" w:cs="Arial"/>
          <w:sz w:val="22"/>
          <w:szCs w:val="22"/>
        </w:rPr>
      </w:pPr>
      <w:r w:rsidRPr="00797A8B">
        <w:rPr>
          <w:rFonts w:ascii="Arial" w:hAnsi="Arial" w:cs="Arial"/>
          <w:noProof/>
          <w:color w:val="000000"/>
          <w:sz w:val="22"/>
          <w:szCs w:val="22"/>
          <w:lang w:eastAsia="en-US" w:bidi="ar-SA"/>
        </w:rPr>
        <w:fldChar w:fldCharType="end"/>
      </w:r>
    </w:p>
    <w:p w14:paraId="20AFA8D7" w14:textId="77777777" w:rsidR="00C673FA" w:rsidRPr="00514DA8" w:rsidRDefault="00C673FA">
      <w:pPr>
        <w:widowControl w:val="0"/>
        <w:tabs>
          <w:tab w:val="center" w:pos="4320"/>
        </w:tabs>
        <w:jc w:val="both"/>
        <w:rPr>
          <w:rFonts w:ascii="Arial" w:hAnsi="Arial" w:cs="Arial"/>
        </w:rPr>
      </w:pPr>
      <w:r w:rsidRPr="00514DA8">
        <w:rPr>
          <w:rFonts w:ascii="Arial" w:hAnsi="Arial" w:cs="Arial"/>
        </w:rPr>
        <w:t xml:space="preserve">                    </w:t>
      </w:r>
    </w:p>
    <w:p w14:paraId="5211CDD5" w14:textId="77777777" w:rsidR="00B27B9C" w:rsidRPr="00514DA8" w:rsidRDefault="00B27B9C" w:rsidP="00B27B9C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{To update the LIST OF FIGURES, right click on the entries, chose “Update Field”, choose “Update entire table” and click on OK}</w:t>
      </w:r>
    </w:p>
    <w:p w14:paraId="101241F8" w14:textId="77777777" w:rsidR="00B27B9C" w:rsidRPr="00514DA8" w:rsidRDefault="00B27B9C" w:rsidP="00B27B9C">
      <w:pPr>
        <w:pStyle w:val="StyleStyleAuthorNote9ptItalicBlueLeft"/>
      </w:pPr>
    </w:p>
    <w:p w14:paraId="2779758D" w14:textId="77777777" w:rsidR="00C673FA" w:rsidRPr="00514DA8" w:rsidRDefault="00BF42E6" w:rsidP="00037DF0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99F6D5F" w14:textId="77777777" w:rsidR="00C673FA" w:rsidRPr="00514DA8" w:rsidRDefault="00C673FA">
      <w:pPr>
        <w:pStyle w:val="Heading1"/>
        <w:ind w:left="0"/>
        <w:rPr>
          <w:rFonts w:ascii="Arial" w:hAnsi="Arial" w:cs="Arial"/>
        </w:rPr>
      </w:pPr>
      <w:bookmarkStart w:id="0" w:name="_Toc93314757"/>
      <w:bookmarkStart w:id="1" w:name="_Ref111220507"/>
      <w:bookmarkStart w:id="2" w:name="_Toc146314162"/>
      <w:r w:rsidRPr="00514DA8">
        <w:rPr>
          <w:rFonts w:ascii="Arial" w:hAnsi="Arial" w:cs="Arial"/>
        </w:rPr>
        <w:t>Introduction</w:t>
      </w:r>
      <w:bookmarkEnd w:id="0"/>
      <w:bookmarkEnd w:id="1"/>
      <w:bookmarkEnd w:id="2"/>
    </w:p>
    <w:p w14:paraId="7433DCD4" w14:textId="77777777" w:rsidR="00BF4657" w:rsidRPr="00514DA8" w:rsidRDefault="0073580B" w:rsidP="0073580B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  <w:r w:rsidRPr="00514DA8">
        <w:rPr>
          <w:rFonts w:cs="Arial"/>
          <w:i/>
          <w:color w:val="C45911"/>
          <w:sz w:val="18"/>
          <w:szCs w:val="18"/>
        </w:rPr>
        <w:t>{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This chapter introduces the </w:t>
      </w:r>
      <w:r w:rsidR="002B6903">
        <w:rPr>
          <w:rFonts w:cs="Arial"/>
          <w:i/>
          <w:color w:val="C45911"/>
          <w:sz w:val="18"/>
          <w:szCs w:val="18"/>
        </w:rPr>
        <w:t>Report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, its aims and objectives, </w:t>
      </w:r>
      <w:r w:rsidR="00A740BE" w:rsidRPr="00514DA8">
        <w:rPr>
          <w:rFonts w:cs="Arial"/>
          <w:i/>
          <w:color w:val="C45911"/>
          <w:sz w:val="18"/>
          <w:szCs w:val="18"/>
        </w:rPr>
        <w:t xml:space="preserve">the IT artefact to be investigated, </w:t>
      </w:r>
      <w:r w:rsidR="00BF4657" w:rsidRPr="00514DA8">
        <w:rPr>
          <w:rFonts w:cs="Arial"/>
          <w:i/>
          <w:color w:val="C45911"/>
          <w:sz w:val="18"/>
          <w:szCs w:val="18"/>
        </w:rPr>
        <w:t xml:space="preserve">the problem, the question(s), </w:t>
      </w:r>
      <w:proofErr w:type="gramStart"/>
      <w:r w:rsidR="00BF4657" w:rsidRPr="00514DA8">
        <w:rPr>
          <w:rFonts w:cs="Arial"/>
          <w:i/>
          <w:color w:val="C45911"/>
          <w:sz w:val="18"/>
          <w:szCs w:val="18"/>
        </w:rPr>
        <w:t>approach</w:t>
      </w:r>
      <w:proofErr w:type="gramEnd"/>
      <w:r w:rsidR="00BF4657" w:rsidRPr="00514DA8">
        <w:rPr>
          <w:rFonts w:cs="Arial"/>
          <w:i/>
          <w:color w:val="C45911"/>
          <w:sz w:val="18"/>
          <w:szCs w:val="18"/>
        </w:rPr>
        <w:t xml:space="preserve"> and potential outcome.</w:t>
      </w:r>
      <w:r w:rsidRPr="00514DA8">
        <w:rPr>
          <w:rFonts w:cs="Arial"/>
          <w:i/>
          <w:color w:val="C45911"/>
          <w:sz w:val="18"/>
          <w:szCs w:val="18"/>
        </w:rPr>
        <w:t>}</w:t>
      </w:r>
    </w:p>
    <w:p w14:paraId="04ABB305" w14:textId="77777777" w:rsidR="00037DF0" w:rsidRPr="00514DA8" w:rsidRDefault="00037DF0" w:rsidP="00037DF0">
      <w:pPr>
        <w:pStyle w:val="BodyText"/>
        <w:rPr>
          <w:rFonts w:cs="Arial"/>
        </w:rPr>
      </w:pPr>
    </w:p>
    <w:p w14:paraId="69DDD716" w14:textId="77777777" w:rsidR="00C673FA" w:rsidRPr="00514DA8" w:rsidRDefault="00A740BE" w:rsidP="002735A5">
      <w:pPr>
        <w:rPr>
          <w:rFonts w:ascii="Arial" w:hAnsi="Arial" w:cs="Arial"/>
        </w:rPr>
      </w:pPr>
      <w:r w:rsidRPr="00514DA8">
        <w:rPr>
          <w:rFonts w:ascii="Arial" w:hAnsi="Arial" w:cs="Arial"/>
        </w:rPr>
        <w:br w:type="page"/>
      </w:r>
    </w:p>
    <w:p w14:paraId="7E916073" w14:textId="1203EE26" w:rsidR="00C673FA" w:rsidRPr="00514DA8" w:rsidRDefault="005A1674" w:rsidP="00037DF0">
      <w:pPr>
        <w:pStyle w:val="Heading1"/>
        <w:ind w:left="0" w:right="431"/>
        <w:rPr>
          <w:rFonts w:ascii="Arial" w:hAnsi="Arial" w:cs="Arial"/>
        </w:rPr>
      </w:pPr>
      <w:bookmarkStart w:id="3" w:name="_Toc146314163"/>
      <w:r>
        <w:rPr>
          <w:rFonts w:ascii="Arial" w:hAnsi="Arial" w:cs="Arial"/>
        </w:rPr>
        <w:t xml:space="preserve">Solution </w:t>
      </w:r>
      <w:r w:rsidR="00AE0727">
        <w:rPr>
          <w:rFonts w:ascii="Arial" w:hAnsi="Arial" w:cs="Arial"/>
        </w:rPr>
        <w:t>Design</w:t>
      </w:r>
      <w:bookmarkEnd w:id="3"/>
    </w:p>
    <w:p w14:paraId="2A2E067A" w14:textId="77777777" w:rsidR="00636A0D" w:rsidRDefault="00F23E4C" w:rsidP="00B66764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  <w:r w:rsidRPr="00514DA8">
        <w:rPr>
          <w:rFonts w:cs="Arial"/>
          <w:i/>
          <w:color w:val="C45911"/>
          <w:sz w:val="18"/>
          <w:szCs w:val="18"/>
        </w:rPr>
        <w:t xml:space="preserve">{This chapter </w:t>
      </w:r>
      <w:r w:rsidR="00B66764">
        <w:rPr>
          <w:rFonts w:cs="Arial"/>
          <w:i/>
          <w:color w:val="C45911"/>
          <w:sz w:val="18"/>
          <w:szCs w:val="18"/>
        </w:rPr>
        <w:t xml:space="preserve">represents </w:t>
      </w:r>
      <w:r w:rsidRPr="00514DA8">
        <w:rPr>
          <w:rFonts w:cs="Arial"/>
          <w:i/>
          <w:color w:val="C45911"/>
          <w:sz w:val="18"/>
          <w:szCs w:val="18"/>
        </w:rPr>
        <w:t xml:space="preserve">the </w:t>
      </w:r>
      <w:r w:rsidR="00B66764">
        <w:rPr>
          <w:rFonts w:cs="Arial"/>
          <w:i/>
          <w:color w:val="C45911"/>
          <w:sz w:val="18"/>
          <w:szCs w:val="18"/>
        </w:rPr>
        <w:t xml:space="preserve">main section of your </w:t>
      </w:r>
      <w:r w:rsidR="002B6903">
        <w:rPr>
          <w:rFonts w:cs="Arial"/>
          <w:i/>
          <w:color w:val="C45911"/>
          <w:sz w:val="18"/>
          <w:szCs w:val="18"/>
        </w:rPr>
        <w:t>report</w:t>
      </w:r>
      <w:r w:rsidR="00B66764">
        <w:rPr>
          <w:rFonts w:cs="Arial"/>
          <w:i/>
          <w:color w:val="C45911"/>
          <w:sz w:val="18"/>
          <w:szCs w:val="18"/>
        </w:rPr>
        <w:t>. It d</w:t>
      </w:r>
      <w:r w:rsidR="00B66764" w:rsidRPr="00B66764">
        <w:rPr>
          <w:rFonts w:cs="Arial"/>
          <w:i/>
          <w:color w:val="C45911"/>
          <w:sz w:val="18"/>
          <w:szCs w:val="18"/>
        </w:rPr>
        <w:t>evelop</w:t>
      </w:r>
      <w:r w:rsidR="00B66764">
        <w:rPr>
          <w:rFonts w:cs="Arial"/>
          <w:i/>
          <w:color w:val="C45911"/>
          <w:sz w:val="18"/>
          <w:szCs w:val="18"/>
        </w:rPr>
        <w:t>s</w:t>
      </w:r>
      <w:r w:rsidR="00B66764" w:rsidRPr="00B66764">
        <w:rPr>
          <w:rFonts w:cs="Arial"/>
          <w:i/>
          <w:color w:val="C45911"/>
          <w:sz w:val="18"/>
          <w:szCs w:val="18"/>
        </w:rPr>
        <w:t xml:space="preserve"> argument point by point</w:t>
      </w:r>
      <w:r w:rsidR="00B66764">
        <w:rPr>
          <w:rFonts w:cs="Arial"/>
          <w:i/>
          <w:color w:val="C45911"/>
          <w:sz w:val="18"/>
          <w:szCs w:val="18"/>
        </w:rPr>
        <w:t xml:space="preserve">, including </w:t>
      </w:r>
      <w:r w:rsidR="00B66764" w:rsidRPr="00B66764">
        <w:rPr>
          <w:rFonts w:cs="Arial"/>
          <w:i/>
          <w:color w:val="C45911"/>
          <w:sz w:val="18"/>
          <w:szCs w:val="18"/>
        </w:rPr>
        <w:t>the reasons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that support the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argument you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declared in your</w:t>
      </w:r>
      <w:r w:rsidR="00B66764">
        <w:rPr>
          <w:rFonts w:cs="Arial"/>
          <w:i/>
          <w:color w:val="C45911"/>
          <w:sz w:val="18"/>
          <w:szCs w:val="18"/>
        </w:rPr>
        <w:t xml:space="preserve"> </w:t>
      </w:r>
      <w:r w:rsidR="00B66764" w:rsidRPr="00B66764">
        <w:rPr>
          <w:rFonts w:cs="Arial"/>
          <w:i/>
          <w:color w:val="C45911"/>
          <w:sz w:val="18"/>
          <w:szCs w:val="18"/>
        </w:rPr>
        <w:t>introduction.</w:t>
      </w:r>
      <w:r w:rsidR="00B66764">
        <w:rPr>
          <w:rFonts w:cs="Arial"/>
          <w:i/>
          <w:color w:val="C45911"/>
          <w:sz w:val="18"/>
          <w:szCs w:val="18"/>
        </w:rPr>
        <w:t>)</w:t>
      </w:r>
    </w:p>
    <w:p w14:paraId="1D2CB4E1" w14:textId="77777777" w:rsidR="001967E1" w:rsidRDefault="001967E1" w:rsidP="00FB28AC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</w:p>
    <w:p w14:paraId="2C28D75B" w14:textId="72D750AE" w:rsidR="001967E1" w:rsidRPr="00514DA8" w:rsidRDefault="00B21FAF" w:rsidP="001967E1">
      <w:pPr>
        <w:pStyle w:val="StyleHeading2Underline"/>
        <w:rPr>
          <w:rFonts w:ascii="Arial" w:hAnsi="Arial" w:cs="Arial"/>
        </w:rPr>
      </w:pPr>
      <w:bookmarkStart w:id="4" w:name="_Toc146314164"/>
      <w:r>
        <w:rPr>
          <w:rFonts w:ascii="Arial" w:hAnsi="Arial" w:cs="Arial"/>
        </w:rPr>
        <w:t>Solution overview</w:t>
      </w:r>
      <w:bookmarkEnd w:id="4"/>
    </w:p>
    <w:p w14:paraId="367B1D89" w14:textId="77777777" w:rsidR="001967E1" w:rsidRDefault="001967E1" w:rsidP="00FB28AC">
      <w:pPr>
        <w:pStyle w:val="BodyText"/>
        <w:spacing w:before="0" w:line="240" w:lineRule="auto"/>
        <w:jc w:val="center"/>
        <w:rPr>
          <w:rFonts w:cs="Arial"/>
          <w:i/>
          <w:color w:val="C45911"/>
          <w:sz w:val="18"/>
          <w:szCs w:val="18"/>
        </w:rPr>
      </w:pPr>
    </w:p>
    <w:p w14:paraId="5042F54F" w14:textId="103842DB" w:rsidR="00B66764" w:rsidRPr="00514DA8" w:rsidRDefault="00AE0727" w:rsidP="00B66764">
      <w:pPr>
        <w:pStyle w:val="BodyText"/>
        <w:keepNext/>
        <w:jc w:val="center"/>
        <w:rPr>
          <w:rFonts w:cs="Arial"/>
        </w:rPr>
      </w:pPr>
      <w:r w:rsidRPr="00311E5A">
        <w:rPr>
          <w:noProof/>
        </w:rPr>
        <w:pict w14:anchorId="52073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7" type="#_x0000_t75" alt="A diagram of a solution overview&#10;&#10;Description automatically generated" style="width:397.5pt;height:271.5pt;visibility:visible;mso-wrap-style:square">
            <v:imagedata r:id="rId9" o:title="A diagram of a solution overview&#10;&#10;Description automatically generated"/>
          </v:shape>
        </w:pict>
      </w:r>
    </w:p>
    <w:p w14:paraId="33C9B0B7" w14:textId="68B7A3E1" w:rsidR="00B66764" w:rsidRPr="00B66764" w:rsidRDefault="00B66764" w:rsidP="00B66764">
      <w:pPr>
        <w:pStyle w:val="Caption"/>
        <w:jc w:val="center"/>
        <w:rPr>
          <w:rFonts w:ascii="Arial" w:hAnsi="Arial" w:cs="Arial"/>
          <w:lang w:val="en-US"/>
        </w:rPr>
      </w:pPr>
      <w:bookmarkStart w:id="5" w:name="_Toc90630550"/>
      <w:bookmarkStart w:id="6" w:name="_Toc90630676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1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>.</w:t>
      </w:r>
      <w:bookmarkEnd w:id="5"/>
      <w:bookmarkEnd w:id="6"/>
      <w:r w:rsidR="00AE0727">
        <w:rPr>
          <w:rFonts w:ascii="Arial" w:hAnsi="Arial" w:cs="Arial"/>
          <w:lang w:val="en-US"/>
        </w:rPr>
        <w:t xml:space="preserve"> Solution overview</w:t>
      </w:r>
    </w:p>
    <w:p w14:paraId="5B8D2E3A" w14:textId="0508D7E4" w:rsidR="00C0234F" w:rsidRPr="00514DA8" w:rsidRDefault="00B21FAF" w:rsidP="00636A0D">
      <w:pPr>
        <w:pStyle w:val="StyleHeading2Underline"/>
        <w:rPr>
          <w:rFonts w:ascii="Arial" w:hAnsi="Arial" w:cs="Arial"/>
        </w:rPr>
      </w:pPr>
      <w:bookmarkStart w:id="7" w:name="_Toc146314165"/>
      <w:r>
        <w:rPr>
          <w:rFonts w:ascii="Arial" w:hAnsi="Arial" w:cs="Arial"/>
        </w:rPr>
        <w:lastRenderedPageBreak/>
        <w:t>Technical Flow</w:t>
      </w:r>
      <w:bookmarkEnd w:id="7"/>
    </w:p>
    <w:p w14:paraId="14481111" w14:textId="22F5DC2A" w:rsidR="00B66764" w:rsidRPr="00514DA8" w:rsidRDefault="00155DCD" w:rsidP="00B66764">
      <w:pPr>
        <w:pStyle w:val="BodyText"/>
        <w:keepNext/>
        <w:rPr>
          <w:rFonts w:cs="Arial"/>
        </w:rPr>
      </w:pPr>
      <w:r w:rsidRPr="00311E5A">
        <w:rPr>
          <w:noProof/>
        </w:rPr>
        <w:pict w14:anchorId="36776FCA">
          <v:shape id="_x0000_i1168" type="#_x0000_t75" alt="A diagram of a diagram&#10;&#10;Description automatically generated" style="width:450.75pt;height:213.75pt;visibility:visible;mso-wrap-style:square">
            <v:imagedata r:id="rId10" o:title="A diagram of a diagram&#10;&#10;Description automatically generated"/>
          </v:shape>
        </w:pict>
      </w:r>
    </w:p>
    <w:p w14:paraId="2BC3854E" w14:textId="4EA5E350" w:rsidR="00B66764" w:rsidRDefault="00B66764" w:rsidP="00B66764">
      <w:pPr>
        <w:pStyle w:val="Caption"/>
        <w:jc w:val="center"/>
        <w:rPr>
          <w:rFonts w:ascii="Arial" w:hAnsi="Arial" w:cs="Arial"/>
          <w:lang w:val="en-US"/>
        </w:rPr>
      </w:pPr>
      <w:bookmarkStart w:id="8" w:name="_Toc90630551"/>
      <w:bookmarkStart w:id="9" w:name="_Toc90630677"/>
      <w:r w:rsidRPr="00514DA8">
        <w:rPr>
          <w:rFonts w:ascii="Arial" w:hAnsi="Arial" w:cs="Arial"/>
          <w:lang w:val="en-US"/>
        </w:rPr>
        <w:t xml:space="preserve">Figure </w:t>
      </w:r>
      <w:r w:rsidRPr="00514DA8">
        <w:rPr>
          <w:rFonts w:ascii="Arial" w:hAnsi="Arial" w:cs="Arial"/>
        </w:rPr>
        <w:fldChar w:fldCharType="begin"/>
      </w:r>
      <w:r w:rsidRPr="00514DA8">
        <w:rPr>
          <w:rFonts w:ascii="Arial" w:hAnsi="Arial" w:cs="Arial"/>
          <w:lang w:val="en-US"/>
        </w:rPr>
        <w:instrText xml:space="preserve"> SEQ Figure \* ARABIC </w:instrText>
      </w:r>
      <w:r w:rsidRPr="00514DA8">
        <w:rPr>
          <w:rFonts w:ascii="Arial" w:hAnsi="Arial" w:cs="Arial"/>
        </w:rPr>
        <w:fldChar w:fldCharType="separate"/>
      </w:r>
      <w:r w:rsidRPr="00514DA8">
        <w:rPr>
          <w:rFonts w:ascii="Arial" w:hAnsi="Arial" w:cs="Arial"/>
          <w:noProof/>
          <w:lang w:val="en-US"/>
        </w:rPr>
        <w:t>2</w:t>
      </w:r>
      <w:r w:rsidRPr="00514DA8">
        <w:rPr>
          <w:rFonts w:ascii="Arial" w:hAnsi="Arial" w:cs="Arial"/>
        </w:rPr>
        <w:fldChar w:fldCharType="end"/>
      </w:r>
      <w:r w:rsidRPr="00514DA8">
        <w:rPr>
          <w:rFonts w:ascii="Arial" w:hAnsi="Arial" w:cs="Arial"/>
          <w:lang w:val="en-US"/>
        </w:rPr>
        <w:t xml:space="preserve">. </w:t>
      </w:r>
      <w:bookmarkEnd w:id="8"/>
      <w:bookmarkEnd w:id="9"/>
      <w:r w:rsidR="00155DCD">
        <w:rPr>
          <w:rFonts w:ascii="Arial" w:hAnsi="Arial" w:cs="Arial"/>
          <w:lang w:val="en-US"/>
        </w:rPr>
        <w:t>Technical Flow</w:t>
      </w:r>
    </w:p>
    <w:p w14:paraId="302C4741" w14:textId="77777777" w:rsidR="00CC2CC8" w:rsidRDefault="00CC2CC8" w:rsidP="00CC2CC8">
      <w:pPr>
        <w:rPr>
          <w:lang w:eastAsia="nl-NL" w:bidi="ar-SA"/>
        </w:rPr>
      </w:pPr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CC2CC8" w:rsidRPr="00FB7EE2" w14:paraId="3B5576C6" w14:textId="77777777" w:rsidTr="00CC2CC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3F87298" w14:textId="77777777" w:rsidR="00CC2CC8" w:rsidRPr="00FB7EE2" w:rsidRDefault="00CC2CC8" w:rsidP="005D3A1E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D5119BE" w14:textId="77777777" w:rsidR="00CC2CC8" w:rsidRPr="00FB7EE2" w:rsidRDefault="00CC2CC8" w:rsidP="005D3A1E">
            <w:pPr>
              <w:rPr>
                <w:rFonts w:cs="Arial"/>
                <w:b/>
                <w:bCs/>
                <w:color w:val="172B4D"/>
              </w:rPr>
            </w:pPr>
            <w:r w:rsidRPr="00FB7EE2">
              <w:rPr>
                <w:rFonts w:cs="Arial"/>
                <w:b/>
                <w:color w:val="172B4D"/>
              </w:rPr>
              <w:t>Description</w:t>
            </w:r>
            <w:r>
              <w:rPr>
                <w:rFonts w:cs="Arial"/>
                <w:b/>
                <w:color w:val="172B4D"/>
              </w:rPr>
              <w:t xml:space="preserve"> of activities</w:t>
            </w:r>
          </w:p>
        </w:tc>
      </w:tr>
      <w:tr w:rsidR="00CC2CC8" w:rsidRPr="00FB7EE2" w14:paraId="3F764344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6138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3092A4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User to input a Dictionary or Text File (How would user input, will it be a front end?</w:t>
            </w:r>
          </w:p>
        </w:tc>
      </w:tr>
      <w:tr w:rsidR="00CC2CC8" w:rsidRPr="00FB7EE2" w14:paraId="1C37E7C8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F6F8E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77674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is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serialised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using Pickle module into a Binary, </w:t>
            </w:r>
            <w:proofErr w:type="gramStart"/>
            <w:r>
              <w:rPr>
                <w:rFonts w:ascii="Verdana" w:hAnsi="Verdana"/>
                <w:color w:val="091E42"/>
                <w:sz w:val="18"/>
                <w:szCs w:val="18"/>
              </w:rPr>
              <w:t>JSON</w:t>
            </w:r>
            <w:proofErr w:type="gram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or XML format</w:t>
            </w:r>
          </w:p>
        </w:tc>
      </w:tr>
      <w:tr w:rsidR="00CC2CC8" w:rsidRPr="00FB7EE2" w14:paraId="5D514365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39A82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0B2D98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is encrypted using….  </w:t>
            </w:r>
          </w:p>
          <w:p w14:paraId="45E0D4D2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How you encrypt a file or dictionary will be different</w:t>
            </w:r>
          </w:p>
        </w:tc>
      </w:tr>
      <w:tr w:rsidR="00CC2CC8" w:rsidRPr="00FB7EE2" w14:paraId="04BA5F8F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9361FF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4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23211E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Key pair generation (store the public / private key pair)</w:t>
            </w:r>
          </w:p>
        </w:tc>
      </w:tr>
      <w:tr w:rsidR="00CC2CC8" w:rsidRPr="00FB7EE2" w14:paraId="37A09ADB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F09463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5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7996F2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Connection is established from client to the server</w:t>
            </w:r>
          </w:p>
        </w:tc>
      </w:tr>
      <w:tr w:rsidR="00CC2CC8" w:rsidRPr="00FB7EE2" w14:paraId="2A7E4BF0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618E57" w14:textId="77777777" w:rsidR="00CC2CC8" w:rsidRPr="00FB7EE2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6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9E5DB8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Encrypted file is sent to server</w:t>
            </w:r>
            <w:r w:rsidRPr="00FB7EE2" w:rsidDel="00C020F3"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91E42"/>
                <w:sz w:val="18"/>
                <w:szCs w:val="18"/>
              </w:rPr>
              <w:t>(using https an API call)</w:t>
            </w:r>
          </w:p>
        </w:tc>
      </w:tr>
      <w:tr w:rsidR="00CC2CC8" w:rsidRPr="00FB7EE2" w14:paraId="0B5B0C3E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3405D6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7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D0BFCE" w14:textId="77777777" w:rsidR="00CC2CC8" w:rsidRPr="00EE3466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Server receives the file and decrypts</w:t>
            </w:r>
          </w:p>
        </w:tc>
      </w:tr>
      <w:tr w:rsidR="00CC2CC8" w:rsidRPr="00FB7EE2" w14:paraId="00C26437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F16829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8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35CB3B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File is de-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serialised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and store. Where?</w:t>
            </w:r>
          </w:p>
        </w:tc>
      </w:tr>
      <w:tr w:rsidR="00CC2CC8" w:rsidRPr="00FB7EE2" w14:paraId="0063B7CA" w14:textId="77777777" w:rsidTr="00CC2C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8B33EC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9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53C970" w14:textId="77777777" w:rsidR="00CC2CC8" w:rsidRDefault="00CC2CC8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Received file is printed or written to a file</w:t>
            </w:r>
          </w:p>
        </w:tc>
      </w:tr>
    </w:tbl>
    <w:p w14:paraId="4584D500" w14:textId="77777777" w:rsidR="00CC2CC8" w:rsidRPr="00CC2CC8" w:rsidRDefault="00CC2CC8" w:rsidP="00CC2CC8">
      <w:pPr>
        <w:rPr>
          <w:lang w:eastAsia="nl-NL" w:bidi="ar-SA"/>
        </w:rPr>
      </w:pPr>
    </w:p>
    <w:p w14:paraId="6E13F176" w14:textId="253BC621" w:rsidR="00677695" w:rsidRPr="00677695" w:rsidRDefault="002D18B5" w:rsidP="00677695">
      <w:pPr>
        <w:pStyle w:val="StyleHeading2Underline"/>
        <w:rPr>
          <w:rFonts w:ascii="Arial" w:hAnsi="Arial" w:cs="Arial"/>
        </w:rPr>
      </w:pPr>
      <w:bookmarkStart w:id="10" w:name="_Toc146314166"/>
      <w:r>
        <w:rPr>
          <w:rFonts w:ascii="Arial" w:hAnsi="Arial" w:cs="Arial"/>
        </w:rPr>
        <w:t>Design Decision</w:t>
      </w:r>
      <w:bookmarkEnd w:id="10"/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677695" w:rsidRPr="00FB7EE2" w14:paraId="59F5A1A8" w14:textId="77777777" w:rsidTr="0067769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CFDF989" w14:textId="77777777" w:rsidR="00677695" w:rsidRPr="00FB7EE2" w:rsidRDefault="00677695" w:rsidP="005D3A1E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5AF1A9" w14:textId="77777777" w:rsidR="00677695" w:rsidRPr="00FB7EE2" w:rsidRDefault="00677695" w:rsidP="005D3A1E">
            <w:pPr>
              <w:rPr>
                <w:rFonts w:cs="Arial"/>
                <w:b/>
                <w:bCs/>
                <w:color w:val="172B4D"/>
              </w:rPr>
            </w:pPr>
            <w:r>
              <w:rPr>
                <w:rFonts w:cs="Arial"/>
                <w:b/>
                <w:color w:val="172B4D"/>
              </w:rPr>
              <w:t>Design decisions</w:t>
            </w:r>
          </w:p>
        </w:tc>
      </w:tr>
      <w:tr w:rsidR="00677695" w:rsidRPr="00FB7EE2" w14:paraId="2725FC44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478BE3" w14:textId="77777777" w:rsidR="00677695" w:rsidRPr="00FB7EE2" w:rsidRDefault="00677695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CE65D9" w14:textId="77777777" w:rsidR="00677695" w:rsidRPr="00FB7EE2" w:rsidRDefault="00677695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Decision to use text file because….</w:t>
            </w:r>
          </w:p>
        </w:tc>
      </w:tr>
      <w:tr w:rsidR="00677695" w:rsidRPr="00FB7EE2" w14:paraId="7AB8C597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B8CA6" w14:textId="77777777" w:rsidR="00677695" w:rsidRPr="00FB7EE2" w:rsidRDefault="00677695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5FB53E" w14:textId="77777777" w:rsidR="00677695" w:rsidRPr="00FB7EE2" w:rsidRDefault="00677695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serialised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into JSON because…</w:t>
            </w:r>
          </w:p>
        </w:tc>
      </w:tr>
      <w:tr w:rsidR="00677695" w:rsidRPr="00FB7EE2" w14:paraId="20424830" w14:textId="77777777" w:rsidTr="006776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1294B" w14:textId="77777777" w:rsidR="00677695" w:rsidRPr="00FB7EE2" w:rsidRDefault="00677695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19EA66" w14:textId="77777777" w:rsidR="00677695" w:rsidRPr="00FB7EE2" w:rsidRDefault="00677695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File encoding </w:t>
            </w:r>
            <w:proofErr w:type="gramStart"/>
            <w:r>
              <w:rPr>
                <w:rFonts w:ascii="Verdana" w:hAnsi="Verdana"/>
                <w:color w:val="091E42"/>
                <w:sz w:val="18"/>
                <w:szCs w:val="18"/>
              </w:rPr>
              <w:t>decision..</w:t>
            </w:r>
            <w:proofErr w:type="gram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</w:p>
        </w:tc>
      </w:tr>
    </w:tbl>
    <w:p w14:paraId="7D6B4E82" w14:textId="02C8019B" w:rsidR="00AE2C0D" w:rsidRPr="00514DA8" w:rsidRDefault="00677695" w:rsidP="00B66764">
      <w:pPr>
        <w:pStyle w:val="Heading1"/>
        <w:ind w:left="0" w:right="431"/>
        <w:rPr>
          <w:rFonts w:ascii="Arial" w:hAnsi="Arial" w:cs="Arial"/>
        </w:rPr>
      </w:pPr>
      <w:bookmarkStart w:id="11" w:name="_Toc7416557"/>
      <w:bookmarkStart w:id="12" w:name="_Toc7416601"/>
      <w:bookmarkStart w:id="13" w:name="_Toc146314167"/>
      <w:bookmarkEnd w:id="11"/>
      <w:bookmarkEnd w:id="12"/>
      <w:r>
        <w:rPr>
          <w:rFonts w:ascii="Arial" w:hAnsi="Arial" w:cs="Arial"/>
        </w:rPr>
        <w:lastRenderedPageBreak/>
        <w:t>Testing</w:t>
      </w:r>
      <w:bookmarkEnd w:id="13"/>
    </w:p>
    <w:p w14:paraId="18AFD03C" w14:textId="77777777" w:rsidR="00B66764" w:rsidRDefault="00AE2C0D" w:rsidP="00B66764">
      <w:pPr>
        <w:spacing w:before="100" w:after="100"/>
        <w:rPr>
          <w:rFonts w:ascii="Arial" w:eastAsia="Arial Unicode MS" w:hAnsi="Arial" w:cs="Arial"/>
          <w:i/>
          <w:iCs/>
          <w:color w:val="C45911"/>
          <w:sz w:val="18"/>
        </w:rPr>
      </w:pPr>
      <w:r w:rsidRPr="00514DA8">
        <w:rPr>
          <w:rFonts w:ascii="Arial" w:eastAsia="Arial Unicode MS" w:hAnsi="Arial" w:cs="Arial"/>
          <w:i/>
          <w:iCs/>
          <w:color w:val="C45911"/>
          <w:sz w:val="18"/>
        </w:rPr>
        <w:t>{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This final chapter serves as a</w:t>
      </w:r>
      <w:r w:rsidR="00724FAE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 s</w:t>
      </w:r>
      <w:r w:rsidR="003859C8" w:rsidRPr="00514DA8">
        <w:rPr>
          <w:rFonts w:ascii="Arial" w:eastAsia="Arial Unicode MS" w:hAnsi="Arial" w:cs="Arial"/>
          <w:i/>
          <w:iCs/>
          <w:color w:val="C45911"/>
          <w:sz w:val="18"/>
        </w:rPr>
        <w:t>um</w:t>
      </w:r>
      <w:r w:rsidR="002D71E5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mary of the project 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from a holistic perspective.  It includes a critical review of the achievements and limitations</w:t>
      </w:r>
      <w:r w:rsidR="00261216" w:rsidRPr="00514DA8">
        <w:rPr>
          <w:rFonts w:ascii="Arial" w:eastAsia="Arial Unicode MS" w:hAnsi="Arial" w:cs="Arial"/>
          <w:i/>
          <w:iCs/>
          <w:color w:val="C45911"/>
          <w:sz w:val="18"/>
        </w:rPr>
        <w:t xml:space="preserve"> of the project</w:t>
      </w:r>
      <w:r w:rsidR="00D860B3" w:rsidRPr="00514DA8">
        <w:rPr>
          <w:rFonts w:ascii="Arial" w:eastAsia="Arial Unicode MS" w:hAnsi="Arial" w:cs="Arial"/>
          <w:i/>
          <w:iCs/>
          <w:color w:val="C45911"/>
          <w:sz w:val="18"/>
        </w:rPr>
        <w:t>, from both an academic and business perspective.  It includes suggestions for potential research in the future}</w:t>
      </w:r>
    </w:p>
    <w:p w14:paraId="6A20744A" w14:textId="0418E6D7" w:rsidR="00677695" w:rsidRDefault="00230770" w:rsidP="00677695">
      <w:pPr>
        <w:pStyle w:val="StyleHeading2Underline"/>
        <w:rPr>
          <w:rFonts w:ascii="Arial" w:hAnsi="Arial" w:cs="Arial"/>
        </w:rPr>
      </w:pPr>
      <w:bookmarkStart w:id="14" w:name="_Toc146314168"/>
      <w:r>
        <w:rPr>
          <w:rFonts w:ascii="Arial" w:hAnsi="Arial" w:cs="Arial"/>
        </w:rPr>
        <w:t>Serialization</w:t>
      </w:r>
      <w:r w:rsidR="00292FA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Unit </w:t>
      </w:r>
      <w:r w:rsidR="00292FAD">
        <w:rPr>
          <w:rFonts w:ascii="Arial" w:hAnsi="Arial" w:cs="Arial"/>
        </w:rPr>
        <w:t>Testing</w:t>
      </w:r>
      <w:bookmarkEnd w:id="14"/>
    </w:p>
    <w:p w14:paraId="4A441DFC" w14:textId="4FD9682C" w:rsidR="00292FAD" w:rsidRDefault="00292FAD" w:rsidP="00677695">
      <w:pPr>
        <w:pStyle w:val="StyleHeading2Underline"/>
        <w:rPr>
          <w:rFonts w:ascii="Arial" w:hAnsi="Arial" w:cs="Arial"/>
        </w:rPr>
      </w:pPr>
      <w:bookmarkStart w:id="15" w:name="_Toc146314169"/>
      <w:r>
        <w:rPr>
          <w:rFonts w:ascii="Arial" w:hAnsi="Arial" w:cs="Arial"/>
        </w:rPr>
        <w:t>Encryption</w:t>
      </w:r>
      <w:r w:rsidR="00230770">
        <w:rPr>
          <w:rFonts w:ascii="Arial" w:hAnsi="Arial" w:cs="Arial"/>
        </w:rPr>
        <w:t xml:space="preserve"> Unit</w:t>
      </w:r>
      <w:r>
        <w:rPr>
          <w:rFonts w:ascii="Arial" w:hAnsi="Arial" w:cs="Arial"/>
        </w:rPr>
        <w:t xml:space="preserve"> Testing</w:t>
      </w:r>
      <w:bookmarkEnd w:id="15"/>
    </w:p>
    <w:p w14:paraId="2656A724" w14:textId="49B713B5" w:rsidR="00292FAD" w:rsidRDefault="007F1077" w:rsidP="00677695">
      <w:pPr>
        <w:pStyle w:val="StyleHeading2Underline"/>
        <w:rPr>
          <w:rFonts w:ascii="Arial" w:hAnsi="Arial" w:cs="Arial"/>
        </w:rPr>
      </w:pPr>
      <w:bookmarkStart w:id="16" w:name="_Toc146314170"/>
      <w:r>
        <w:rPr>
          <w:rFonts w:ascii="Arial" w:hAnsi="Arial" w:cs="Arial"/>
        </w:rPr>
        <w:t xml:space="preserve">Network </w:t>
      </w:r>
      <w:r w:rsidR="00230770">
        <w:rPr>
          <w:rFonts w:ascii="Arial" w:hAnsi="Arial" w:cs="Arial"/>
        </w:rPr>
        <w:t xml:space="preserve">Unit </w:t>
      </w:r>
      <w:r>
        <w:rPr>
          <w:rFonts w:ascii="Arial" w:hAnsi="Arial" w:cs="Arial"/>
        </w:rPr>
        <w:t>Testing</w:t>
      </w:r>
      <w:bookmarkEnd w:id="16"/>
    </w:p>
    <w:p w14:paraId="4C016549" w14:textId="0CA02279" w:rsidR="007F1077" w:rsidRDefault="007F1077" w:rsidP="00677695">
      <w:pPr>
        <w:pStyle w:val="StyleHeading2Underline"/>
        <w:rPr>
          <w:rFonts w:ascii="Arial" w:hAnsi="Arial" w:cs="Arial"/>
        </w:rPr>
      </w:pPr>
      <w:bookmarkStart w:id="17" w:name="_Toc146314171"/>
      <w:r>
        <w:rPr>
          <w:rFonts w:ascii="Arial" w:hAnsi="Arial" w:cs="Arial"/>
        </w:rPr>
        <w:t>File Transfer</w:t>
      </w:r>
      <w:r w:rsidR="00230770">
        <w:rPr>
          <w:rFonts w:ascii="Arial" w:hAnsi="Arial" w:cs="Arial"/>
        </w:rPr>
        <w:t xml:space="preserve"> Unit </w:t>
      </w:r>
      <w:r>
        <w:rPr>
          <w:rFonts w:ascii="Arial" w:hAnsi="Arial" w:cs="Arial"/>
        </w:rPr>
        <w:t>Testing</w:t>
      </w:r>
      <w:bookmarkEnd w:id="17"/>
    </w:p>
    <w:p w14:paraId="31B1A641" w14:textId="3D47B2B5" w:rsidR="007F1077" w:rsidRDefault="007F1077" w:rsidP="00677695">
      <w:pPr>
        <w:pStyle w:val="StyleHeading2Underline"/>
        <w:rPr>
          <w:rFonts w:ascii="Arial" w:hAnsi="Arial" w:cs="Arial"/>
        </w:rPr>
      </w:pPr>
      <w:bookmarkStart w:id="18" w:name="_Toc146314172"/>
      <w:r>
        <w:rPr>
          <w:rFonts w:ascii="Arial" w:hAnsi="Arial" w:cs="Arial"/>
        </w:rPr>
        <w:t xml:space="preserve">Decryption </w:t>
      </w:r>
      <w:r w:rsidR="00230770">
        <w:rPr>
          <w:rFonts w:ascii="Arial" w:hAnsi="Arial" w:cs="Arial"/>
        </w:rPr>
        <w:t xml:space="preserve">Unit </w:t>
      </w:r>
      <w:r>
        <w:rPr>
          <w:rFonts w:ascii="Arial" w:hAnsi="Arial" w:cs="Arial"/>
        </w:rPr>
        <w:t>Testing</w:t>
      </w:r>
      <w:bookmarkEnd w:id="18"/>
    </w:p>
    <w:p w14:paraId="548DA162" w14:textId="27A28651" w:rsidR="007F1077" w:rsidRDefault="007F1077" w:rsidP="00677695">
      <w:pPr>
        <w:pStyle w:val="StyleHeading2Underline"/>
        <w:rPr>
          <w:rFonts w:ascii="Arial" w:hAnsi="Arial" w:cs="Arial"/>
        </w:rPr>
      </w:pPr>
      <w:bookmarkStart w:id="19" w:name="_Toc146314173"/>
      <w:r>
        <w:rPr>
          <w:rFonts w:ascii="Arial" w:hAnsi="Arial" w:cs="Arial"/>
        </w:rPr>
        <w:t>De-Serial</w:t>
      </w:r>
      <w:r w:rsidR="00230770">
        <w:rPr>
          <w:rFonts w:ascii="Arial" w:hAnsi="Arial" w:cs="Arial"/>
        </w:rPr>
        <w:t>ization Unit Testing</w:t>
      </w:r>
      <w:bookmarkEnd w:id="19"/>
    </w:p>
    <w:p w14:paraId="57827047" w14:textId="46D08A73" w:rsidR="00230770" w:rsidRPr="00514DA8" w:rsidRDefault="00230770" w:rsidP="00677695">
      <w:pPr>
        <w:pStyle w:val="StyleHeading2Underline"/>
        <w:rPr>
          <w:rFonts w:ascii="Arial" w:hAnsi="Arial" w:cs="Arial"/>
        </w:rPr>
      </w:pPr>
      <w:bookmarkStart w:id="20" w:name="_Toc146314174"/>
      <w:r>
        <w:rPr>
          <w:rFonts w:ascii="Arial" w:hAnsi="Arial" w:cs="Arial"/>
        </w:rPr>
        <w:t>Integration Testing</w:t>
      </w:r>
      <w:bookmarkEnd w:id="20"/>
    </w:p>
    <w:p w14:paraId="2BD43CC7" w14:textId="77777777" w:rsidR="002B6903" w:rsidRDefault="002B6903" w:rsidP="00B66764">
      <w:pPr>
        <w:pStyle w:val="BodyText"/>
        <w:rPr>
          <w:rFonts w:cs="Arial"/>
        </w:rPr>
      </w:pPr>
    </w:p>
    <w:p w14:paraId="419ADFBB" w14:textId="122E6B76" w:rsidR="006D43A2" w:rsidRPr="00514DA8" w:rsidRDefault="006D43A2" w:rsidP="006D43A2">
      <w:pPr>
        <w:pStyle w:val="Heading1"/>
        <w:ind w:left="0" w:right="431"/>
        <w:rPr>
          <w:rFonts w:ascii="Arial" w:hAnsi="Arial" w:cs="Arial"/>
        </w:rPr>
      </w:pPr>
      <w:bookmarkStart w:id="21" w:name="_Toc146314175"/>
      <w:r>
        <w:rPr>
          <w:rFonts w:ascii="Arial" w:hAnsi="Arial" w:cs="Arial"/>
        </w:rPr>
        <w:t>Conclusion</w:t>
      </w:r>
      <w:bookmarkEnd w:id="21"/>
    </w:p>
    <w:p w14:paraId="2C65A966" w14:textId="77777777" w:rsidR="00C673FA" w:rsidRPr="00514DA8" w:rsidRDefault="00B66764" w:rsidP="000F1506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22" w:name="_Toc146314176"/>
      <w:r w:rsidR="00C673FA" w:rsidRPr="00514DA8">
        <w:rPr>
          <w:rFonts w:ascii="Arial" w:hAnsi="Arial" w:cs="Arial"/>
        </w:rPr>
        <w:lastRenderedPageBreak/>
        <w:t>REF</w:t>
      </w:r>
      <w:r w:rsidR="002D71E5" w:rsidRPr="00514DA8">
        <w:rPr>
          <w:rFonts w:ascii="Arial" w:hAnsi="Arial" w:cs="Arial"/>
        </w:rPr>
        <w:t>E</w:t>
      </w:r>
      <w:r w:rsidR="00C673FA" w:rsidRPr="00514DA8">
        <w:rPr>
          <w:rFonts w:ascii="Arial" w:hAnsi="Arial" w:cs="Arial"/>
        </w:rPr>
        <w:t>RENCES</w:t>
      </w:r>
      <w:bookmarkEnd w:id="22"/>
    </w:p>
    <w:p w14:paraId="532065CD" w14:textId="77777777" w:rsidR="002D71E5" w:rsidRPr="00514DA8" w:rsidRDefault="00C673FA" w:rsidP="004C4CE5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>{</w:t>
      </w:r>
      <w:r w:rsidR="002D71E5" w:rsidRPr="00514DA8">
        <w:rPr>
          <w:color w:val="C45911"/>
        </w:rPr>
        <w:t>The purpose of a citation is to lead the reader to the correct reference entry.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 xml:space="preserve">If it is a quote, the </w:t>
      </w:r>
      <w:r w:rsidR="004C4CE5" w:rsidRPr="00514DA8">
        <w:rPr>
          <w:color w:val="C45911"/>
        </w:rPr>
        <w:t xml:space="preserve">in-text </w:t>
      </w:r>
      <w:r w:rsidR="002D71E5" w:rsidRPr="00514DA8">
        <w:rPr>
          <w:color w:val="C45911"/>
        </w:rPr>
        <w:t>cit</w:t>
      </w:r>
      <w:r w:rsidR="004C4CE5" w:rsidRPr="00514DA8">
        <w:rPr>
          <w:color w:val="C45911"/>
        </w:rPr>
        <w:t>ation</w:t>
      </w:r>
      <w:r w:rsidR="002D71E5" w:rsidRPr="00514DA8">
        <w:rPr>
          <w:color w:val="C45911"/>
        </w:rPr>
        <w:t xml:space="preserve"> includes the page of the quote so that the reader goes to the reference entry to access the source and then the page.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 xml:space="preserve">Only sources </w:t>
      </w:r>
      <w:proofErr w:type="gramStart"/>
      <w:r w:rsidR="002D71E5" w:rsidRPr="00514DA8">
        <w:rPr>
          <w:color w:val="C45911"/>
        </w:rPr>
        <w:t>actually cited</w:t>
      </w:r>
      <w:proofErr w:type="gramEnd"/>
      <w:r w:rsidR="002D71E5" w:rsidRPr="00514DA8">
        <w:rPr>
          <w:color w:val="C45911"/>
        </w:rPr>
        <w:t xml:space="preserve"> are included in a reference section.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You may have had other sources you read but ended up not citing.</w:t>
      </w:r>
      <w:r w:rsidR="002B6903">
        <w:rPr>
          <w:color w:val="C45911"/>
        </w:rPr>
        <w:t xml:space="preserve"> </w:t>
      </w:r>
      <w:r w:rsidR="002D71E5" w:rsidRPr="00514DA8">
        <w:rPr>
          <w:color w:val="C45911"/>
        </w:rPr>
        <w:t>They are not included</w:t>
      </w:r>
      <w:r w:rsidR="00A52B3B" w:rsidRPr="00514DA8">
        <w:rPr>
          <w:color w:val="C45911"/>
        </w:rPr>
        <w:t xml:space="preserve"> in the References listing</w:t>
      </w:r>
      <w:r w:rsidR="002D71E5" w:rsidRPr="00514DA8">
        <w:rPr>
          <w:color w:val="C45911"/>
        </w:rPr>
        <w:t xml:space="preserve">. </w:t>
      </w:r>
    </w:p>
    <w:p w14:paraId="1CEE48B5" w14:textId="77777777" w:rsidR="00F2606C" w:rsidRPr="00514DA8" w:rsidRDefault="00C673FA" w:rsidP="00885900">
      <w:pPr>
        <w:pStyle w:val="StyleStyleAuthorNote9ptItalicBlueLeft"/>
        <w:rPr>
          <w:color w:val="C45911"/>
        </w:rPr>
      </w:pPr>
      <w:r w:rsidRPr="00514DA8">
        <w:rPr>
          <w:color w:val="C45911"/>
        </w:rPr>
        <w:t xml:space="preserve">This section </w:t>
      </w:r>
      <w:r w:rsidR="00A52B3B" w:rsidRPr="00514DA8">
        <w:rPr>
          <w:color w:val="C45911"/>
        </w:rPr>
        <w:t>includes all references cited, using</w:t>
      </w:r>
      <w:r w:rsidRPr="00514DA8">
        <w:rPr>
          <w:color w:val="C45911"/>
        </w:rPr>
        <w:t xml:space="preserve"> the Harvard-style </w:t>
      </w:r>
      <w:r w:rsidR="00A52B3B" w:rsidRPr="00514DA8">
        <w:rPr>
          <w:color w:val="C45911"/>
        </w:rPr>
        <w:t>referencing</w:t>
      </w:r>
      <w:r w:rsidRPr="00514DA8">
        <w:rPr>
          <w:color w:val="C45911"/>
        </w:rPr>
        <w:t xml:space="preserve"> format </w:t>
      </w:r>
      <w:r w:rsidR="000B4A38" w:rsidRPr="00514DA8">
        <w:rPr>
          <w:color w:val="C45911"/>
        </w:rPr>
        <w:t xml:space="preserve">as </w:t>
      </w:r>
      <w:r w:rsidRPr="00514DA8">
        <w:rPr>
          <w:color w:val="C45911"/>
        </w:rPr>
        <w:t>described</w:t>
      </w:r>
      <w:r w:rsidR="00A52B3B" w:rsidRPr="00514DA8">
        <w:rPr>
          <w:color w:val="C45911"/>
        </w:rPr>
        <w:t xml:space="preserve"> within the University Library portal</w:t>
      </w:r>
      <w:r w:rsidR="00F2606C" w:rsidRPr="00514DA8">
        <w:rPr>
          <w:color w:val="C45911"/>
        </w:rPr>
        <w:t>.</w:t>
      </w:r>
      <w:r w:rsidR="00A52B3B" w:rsidRPr="00514DA8">
        <w:rPr>
          <w:color w:val="C45911"/>
        </w:rPr>
        <w:t>}</w:t>
      </w:r>
      <w:r w:rsidR="00F2606C" w:rsidRPr="00514DA8">
        <w:rPr>
          <w:color w:val="C45911"/>
        </w:rPr>
        <w:t xml:space="preserve"> </w:t>
      </w:r>
    </w:p>
    <w:p w14:paraId="7C681C6B" w14:textId="77777777" w:rsidR="00C673FA" w:rsidRPr="00514DA8" w:rsidRDefault="00C673FA">
      <w:pPr>
        <w:pStyle w:val="List"/>
        <w:rPr>
          <w:rFonts w:cs="Arial"/>
          <w:i/>
          <w:iCs/>
          <w:color w:val="0000FF"/>
          <w:szCs w:val="20"/>
        </w:rPr>
      </w:pPr>
      <w:bookmarkStart w:id="23" w:name="Alexander1977"/>
    </w:p>
    <w:bookmarkEnd w:id="23"/>
    <w:p w14:paraId="5B4ADCF3" w14:textId="035F3C60" w:rsidR="00B12F5B" w:rsidRPr="00514DA8" w:rsidRDefault="00B12F5B" w:rsidP="00143BA2">
      <w:pPr>
        <w:pStyle w:val="List"/>
        <w:spacing w:before="240"/>
        <w:ind w:left="357" w:hanging="357"/>
        <w:rPr>
          <w:rFonts w:cs="Arial"/>
        </w:rPr>
      </w:pPr>
      <w:r w:rsidRPr="00514DA8">
        <w:rPr>
          <w:rFonts w:cs="Arial"/>
        </w:rPr>
        <w:br/>
      </w:r>
    </w:p>
    <w:p w14:paraId="1A14C9EF" w14:textId="77777777" w:rsidR="000F1506" w:rsidRDefault="000F1506" w:rsidP="001346F7">
      <w:pPr>
        <w:pStyle w:val="Subtitle"/>
        <w:jc w:val="left"/>
        <w:rPr>
          <w:rFonts w:ascii="Arial" w:hAnsi="Arial" w:cs="Arial"/>
        </w:rPr>
      </w:pPr>
    </w:p>
    <w:p w14:paraId="6FDA5437" w14:textId="43729398" w:rsidR="00353264" w:rsidRDefault="000F1506" w:rsidP="004822CB">
      <w:pPr>
        <w:pStyle w:val="Subtitle"/>
        <w:rPr>
          <w:rFonts w:ascii="Arial" w:hAnsi="Arial" w:cs="Arial"/>
        </w:rPr>
      </w:pPr>
      <w:bookmarkStart w:id="24" w:name="_Toc146314177"/>
      <w:r>
        <w:rPr>
          <w:rFonts w:ascii="Arial" w:hAnsi="Arial" w:cs="Arial"/>
        </w:rPr>
        <w:t>APPENDI</w:t>
      </w:r>
      <w:r w:rsidR="006A1DC2">
        <w:rPr>
          <w:rFonts w:ascii="Arial" w:hAnsi="Arial" w:cs="Arial"/>
        </w:rPr>
        <w:t>C</w:t>
      </w:r>
      <w:r>
        <w:rPr>
          <w:rFonts w:ascii="Arial" w:hAnsi="Arial" w:cs="Arial"/>
        </w:rPr>
        <w:t>ES</w:t>
      </w:r>
      <w:bookmarkEnd w:id="24"/>
      <w:r w:rsidRPr="00514DA8">
        <w:rPr>
          <w:rFonts w:ascii="Arial" w:hAnsi="Arial" w:cs="Arial"/>
        </w:rPr>
        <w:t xml:space="preserve"> </w:t>
      </w:r>
      <w:bookmarkStart w:id="25" w:name="_Situation"/>
      <w:bookmarkStart w:id="26" w:name="_Usage"/>
      <w:bookmarkStart w:id="27" w:name="_Sources"/>
      <w:bookmarkEnd w:id="25"/>
      <w:bookmarkEnd w:id="26"/>
      <w:bookmarkEnd w:id="27"/>
    </w:p>
    <w:tbl>
      <w:tblPr>
        <w:tblW w:w="9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693"/>
      </w:tblGrid>
      <w:tr w:rsidR="00342ECA" w:rsidRPr="00FB7EE2" w14:paraId="109079FE" w14:textId="77777777" w:rsidTr="005D3A1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9F846C5" w14:textId="77777777" w:rsidR="00342ECA" w:rsidRPr="00FB7EE2" w:rsidRDefault="00342ECA" w:rsidP="005D3A1E">
            <w:pPr>
              <w:rPr>
                <w:rFonts w:ascii="&amp;quot" w:hAnsi="&amp;quot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4BFE3BC" w14:textId="0DC0DC93" w:rsidR="00342ECA" w:rsidRPr="00FB7EE2" w:rsidRDefault="00342ECA" w:rsidP="005D3A1E">
            <w:pPr>
              <w:rPr>
                <w:rFonts w:cs="Arial"/>
                <w:b/>
                <w:bCs/>
                <w:color w:val="172B4D"/>
              </w:rPr>
            </w:pPr>
            <w:r>
              <w:rPr>
                <w:rFonts w:cs="Arial"/>
                <w:b/>
                <w:color w:val="172B4D"/>
              </w:rPr>
              <w:t>Group Artifacts</w:t>
            </w:r>
          </w:p>
        </w:tc>
      </w:tr>
      <w:tr w:rsidR="00342ECA" w:rsidRPr="00FB7EE2" w14:paraId="4816DCC4" w14:textId="77777777" w:rsidTr="005D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A4BED2" w14:textId="77777777" w:rsidR="00342ECA" w:rsidRPr="00FB7EE2" w:rsidRDefault="00342ECA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1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3944F1" w14:textId="12AAC86A" w:rsidR="00342ECA" w:rsidRPr="00FB7EE2" w:rsidRDefault="00342ECA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GitHub Repository</w:t>
            </w:r>
          </w:p>
        </w:tc>
      </w:tr>
      <w:tr w:rsidR="00342ECA" w:rsidRPr="00FB7EE2" w14:paraId="41EFFDF5" w14:textId="77777777" w:rsidTr="005D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2037ED" w14:textId="77777777" w:rsidR="00342ECA" w:rsidRPr="00FB7EE2" w:rsidRDefault="00342ECA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2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0E4814" w14:textId="5493F97B" w:rsidR="00342ECA" w:rsidRPr="00FB7EE2" w:rsidRDefault="00345DFB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Client Server Network Project report</w:t>
            </w:r>
          </w:p>
        </w:tc>
      </w:tr>
      <w:tr w:rsidR="00342ECA" w:rsidRPr="00FB7EE2" w14:paraId="4376309D" w14:textId="77777777" w:rsidTr="005D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E7FEA" w14:textId="77777777" w:rsidR="00342ECA" w:rsidRPr="00FB7EE2" w:rsidRDefault="00342ECA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 w:rsidRPr="00FB7EE2">
              <w:rPr>
                <w:rFonts w:ascii="Verdana" w:hAnsi="Verdana"/>
                <w:color w:val="091E42"/>
                <w:sz w:val="18"/>
                <w:szCs w:val="18"/>
              </w:rPr>
              <w:t>3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ADFAAB" w14:textId="7C1F5F55" w:rsidR="00345DFB" w:rsidRPr="00FB7EE2" w:rsidRDefault="00345DFB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Requirement.txt</w:t>
            </w:r>
          </w:p>
        </w:tc>
      </w:tr>
      <w:tr w:rsidR="00345DFB" w:rsidRPr="00FB7EE2" w14:paraId="5658DD2F" w14:textId="77777777" w:rsidTr="005D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A60FAD" w14:textId="2A2A3A34" w:rsidR="00345DFB" w:rsidRPr="00FB7EE2" w:rsidRDefault="00345DFB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4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B41A11" w14:textId="009229F6" w:rsidR="00345DFB" w:rsidRDefault="00345DFB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Readme</w:t>
            </w:r>
            <w:r w:rsidR="00E73F00">
              <w:rPr>
                <w:rFonts w:ascii="Verdana" w:hAnsi="Verdana"/>
                <w:color w:val="091E42"/>
                <w:sz w:val="18"/>
                <w:szCs w:val="18"/>
              </w:rPr>
              <w:t>.md</w:t>
            </w:r>
          </w:p>
        </w:tc>
      </w:tr>
      <w:tr w:rsidR="00576794" w:rsidRPr="00FB7EE2" w14:paraId="6E517360" w14:textId="77777777" w:rsidTr="005D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BEC5D9" w14:textId="45C412ED" w:rsidR="00576794" w:rsidRDefault="00576794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5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B8D85F" w14:textId="357F7A35" w:rsidR="00576794" w:rsidRDefault="00576794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Log of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Github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</w:t>
            </w:r>
            <w:r w:rsidR="00956BF6">
              <w:rPr>
                <w:rFonts w:ascii="Verdana" w:hAnsi="Verdana"/>
                <w:color w:val="091E42"/>
                <w:sz w:val="18"/>
                <w:szCs w:val="18"/>
              </w:rPr>
              <w:t>code review</w:t>
            </w:r>
          </w:p>
        </w:tc>
      </w:tr>
      <w:tr w:rsidR="00956BF6" w:rsidRPr="00FB7EE2" w14:paraId="19107233" w14:textId="77777777" w:rsidTr="005D3A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ED39E7" w14:textId="4D4272F3" w:rsidR="00956BF6" w:rsidRDefault="00956BF6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>6</w:t>
            </w:r>
          </w:p>
        </w:tc>
        <w:tc>
          <w:tcPr>
            <w:tcW w:w="8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D30FC4" w14:textId="193331E9" w:rsidR="00956BF6" w:rsidRDefault="00956BF6" w:rsidP="005D3A1E">
            <w:pPr>
              <w:rPr>
                <w:rFonts w:ascii="Verdana" w:hAnsi="Verdana"/>
                <w:color w:val="091E42"/>
                <w:sz w:val="18"/>
                <w:szCs w:val="18"/>
              </w:rPr>
            </w:pPr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Log of </w:t>
            </w:r>
            <w:proofErr w:type="spellStart"/>
            <w:r>
              <w:rPr>
                <w:rFonts w:ascii="Verdana" w:hAnsi="Verdana"/>
                <w:color w:val="091E42"/>
                <w:sz w:val="18"/>
                <w:szCs w:val="18"/>
              </w:rPr>
              <w:t>Github</w:t>
            </w:r>
            <w:proofErr w:type="spellEnd"/>
            <w:r>
              <w:rPr>
                <w:rFonts w:ascii="Verdana" w:hAnsi="Verdana"/>
                <w:color w:val="091E42"/>
                <w:sz w:val="18"/>
                <w:szCs w:val="18"/>
              </w:rPr>
              <w:t xml:space="preserve"> push comments</w:t>
            </w:r>
          </w:p>
        </w:tc>
      </w:tr>
    </w:tbl>
    <w:p w14:paraId="362C80B6" w14:textId="77777777" w:rsidR="00342ECA" w:rsidRPr="004822CB" w:rsidRDefault="00342ECA" w:rsidP="00342ECA">
      <w:pPr>
        <w:pStyle w:val="Subtitle"/>
        <w:jc w:val="left"/>
        <w:rPr>
          <w:rFonts w:cs="Arial"/>
        </w:rPr>
      </w:pPr>
    </w:p>
    <w:sectPr w:rsidR="00342ECA" w:rsidRPr="004822CB" w:rsidSect="00F97C43">
      <w:footerReference w:type="default" r:id="rId11"/>
      <w:endnotePr>
        <w:numFmt w:val="lowerLetter"/>
      </w:endnotePr>
      <w:pgSz w:w="11907" w:h="16840" w:code="9"/>
      <w:pgMar w:top="1440" w:right="2160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10D2B" w14:textId="77777777" w:rsidR="0020561E" w:rsidRDefault="0020561E">
      <w:r>
        <w:separator/>
      </w:r>
    </w:p>
  </w:endnote>
  <w:endnote w:type="continuationSeparator" w:id="0">
    <w:p w14:paraId="132A4443" w14:textId="77777777" w:rsidR="0020561E" w:rsidRDefault="0020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E715" w14:textId="77777777" w:rsidR="00F97C43" w:rsidRPr="0035104A" w:rsidRDefault="00F97C43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  <w:p w14:paraId="4FFFFDE0" w14:textId="77777777" w:rsidR="00F97C43" w:rsidRDefault="00F97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5EC6" w14:textId="77777777" w:rsidR="005A66AA" w:rsidRPr="0035104A" w:rsidRDefault="005A66AA" w:rsidP="00F96730">
    <w:pPr>
      <w:pStyle w:val="Footer"/>
      <w:tabs>
        <w:tab w:val="left" w:pos="3405"/>
        <w:tab w:val="center" w:pos="39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5104A">
      <w:rPr>
        <w:rFonts w:ascii="Arial" w:hAnsi="Arial" w:cs="Arial"/>
        <w:sz w:val="16"/>
        <w:szCs w:val="16"/>
      </w:rPr>
      <w:t xml:space="preserve">Page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PAGE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  <w:r w:rsidRPr="0035104A">
      <w:rPr>
        <w:rFonts w:ascii="Arial" w:hAnsi="Arial" w:cs="Arial"/>
        <w:sz w:val="16"/>
        <w:szCs w:val="16"/>
      </w:rPr>
      <w:t xml:space="preserve"> of </w:t>
    </w:r>
    <w:r w:rsidRPr="0035104A">
      <w:rPr>
        <w:rFonts w:ascii="Arial" w:hAnsi="Arial" w:cs="Arial"/>
        <w:b/>
        <w:bCs/>
        <w:sz w:val="16"/>
        <w:szCs w:val="16"/>
      </w:rPr>
      <w:fldChar w:fldCharType="begin"/>
    </w:r>
    <w:r w:rsidRPr="0035104A">
      <w:rPr>
        <w:rFonts w:ascii="Arial" w:hAnsi="Arial" w:cs="Arial"/>
        <w:b/>
        <w:bCs/>
        <w:sz w:val="16"/>
        <w:szCs w:val="16"/>
      </w:rPr>
      <w:instrText xml:space="preserve"> NUMPAGES  </w:instrText>
    </w:r>
    <w:r w:rsidRPr="0035104A">
      <w:rPr>
        <w:rFonts w:ascii="Arial" w:hAnsi="Arial" w:cs="Arial"/>
        <w:b/>
        <w:bCs/>
        <w:sz w:val="16"/>
        <w:szCs w:val="16"/>
      </w:rPr>
      <w:fldChar w:fldCharType="separate"/>
    </w:r>
    <w:r w:rsidRPr="0035104A">
      <w:rPr>
        <w:rFonts w:ascii="Arial" w:hAnsi="Arial" w:cs="Arial"/>
        <w:b/>
        <w:bCs/>
        <w:noProof/>
        <w:sz w:val="16"/>
        <w:szCs w:val="16"/>
      </w:rPr>
      <w:t>2</w:t>
    </w:r>
    <w:r w:rsidRPr="0035104A">
      <w:rPr>
        <w:rFonts w:ascii="Arial" w:hAnsi="Arial" w:cs="Arial"/>
        <w:b/>
        <w:bCs/>
        <w:sz w:val="16"/>
        <w:szCs w:val="16"/>
      </w:rPr>
      <w:fldChar w:fldCharType="end"/>
    </w:r>
  </w:p>
  <w:p w14:paraId="0C77B477" w14:textId="77777777" w:rsidR="005A66AA" w:rsidRDefault="005A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3BCA" w14:textId="77777777" w:rsidR="0020561E" w:rsidRDefault="0020561E">
      <w:r>
        <w:separator/>
      </w:r>
    </w:p>
  </w:footnote>
  <w:footnote w:type="continuationSeparator" w:id="0">
    <w:p w14:paraId="1353869D" w14:textId="77777777" w:rsidR="0020561E" w:rsidRDefault="00205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E081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4A7C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626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785D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9C4D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465F1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4C6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9C2A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1AE6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88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A76A3"/>
    <w:multiLevelType w:val="hybridMultilevel"/>
    <w:tmpl w:val="4352F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5234D"/>
    <w:multiLevelType w:val="multilevel"/>
    <w:tmpl w:val="99EA36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DB87DD0"/>
    <w:multiLevelType w:val="hybridMultilevel"/>
    <w:tmpl w:val="B9EE68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352C2"/>
    <w:multiLevelType w:val="hybridMultilevel"/>
    <w:tmpl w:val="264CB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6208B2"/>
    <w:multiLevelType w:val="multilevel"/>
    <w:tmpl w:val="7D12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62594"/>
    <w:multiLevelType w:val="multilevel"/>
    <w:tmpl w:val="A6BABDE8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60D0959"/>
    <w:multiLevelType w:val="multilevel"/>
    <w:tmpl w:val="ED487190"/>
    <w:lvl w:ilvl="0">
      <w:start w:val="1"/>
      <w:numFmt w:val="decimal"/>
      <w:pStyle w:val="Heading1"/>
      <w:suff w:val="nothing"/>
      <w:lvlText w:val="Chapter %1.  "/>
      <w:lvlJc w:val="left"/>
      <w:pPr>
        <w:ind w:left="3970" w:firstLine="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pStyle w:val="Heading6"/>
      <w:suff w:val="nothing"/>
      <w:lvlText w:val="Appendix %6. "/>
      <w:lvlJc w:val="left"/>
      <w:pPr>
        <w:ind w:left="2127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Heading7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pStyle w:val="Heading8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8657243"/>
    <w:multiLevelType w:val="multilevel"/>
    <w:tmpl w:val="A644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E2AA1"/>
    <w:multiLevelType w:val="multilevel"/>
    <w:tmpl w:val="C6ECC03E"/>
    <w:lvl w:ilvl="0">
      <w:start w:val="1"/>
      <w:numFmt w:val="decimal"/>
      <w:suff w:val="nothing"/>
      <w:lvlText w:val="Chapter %1  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C3B164C"/>
    <w:multiLevelType w:val="hybridMultilevel"/>
    <w:tmpl w:val="1084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81328"/>
    <w:multiLevelType w:val="multilevel"/>
    <w:tmpl w:val="BF1298E0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B823827"/>
    <w:multiLevelType w:val="hybridMultilevel"/>
    <w:tmpl w:val="F5C06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64939"/>
    <w:multiLevelType w:val="hybridMultilevel"/>
    <w:tmpl w:val="C24A17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D4F3A"/>
    <w:multiLevelType w:val="hybridMultilevel"/>
    <w:tmpl w:val="79F2D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A3188"/>
    <w:multiLevelType w:val="hybridMultilevel"/>
    <w:tmpl w:val="A2A4FC38"/>
    <w:lvl w:ilvl="0" w:tplc="73948AA0"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86922E1"/>
    <w:multiLevelType w:val="hybridMultilevel"/>
    <w:tmpl w:val="A9CC8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94A6D95"/>
    <w:multiLevelType w:val="multilevel"/>
    <w:tmpl w:val="7B3EA118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C452B54"/>
    <w:multiLevelType w:val="hybridMultilevel"/>
    <w:tmpl w:val="F4446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C08CE"/>
    <w:multiLevelType w:val="multilevel"/>
    <w:tmpl w:val="DA8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006FB"/>
    <w:multiLevelType w:val="hybridMultilevel"/>
    <w:tmpl w:val="0D5E1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6D46C0"/>
    <w:multiLevelType w:val="multilevel"/>
    <w:tmpl w:val="1486A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2064F3"/>
    <w:multiLevelType w:val="hybridMultilevel"/>
    <w:tmpl w:val="38A47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294247"/>
    <w:multiLevelType w:val="hybridMultilevel"/>
    <w:tmpl w:val="C51A1B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313925"/>
    <w:multiLevelType w:val="hybridMultilevel"/>
    <w:tmpl w:val="08560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64CB8"/>
    <w:multiLevelType w:val="multilevel"/>
    <w:tmpl w:val="670CA34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6.%7.%8 "/>
      <w:lvlJc w:val="left"/>
      <w:pPr>
        <w:tabs>
          <w:tab w:val="num" w:pos="90"/>
        </w:tabs>
        <w:ind w:left="1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B628E6"/>
    <w:multiLevelType w:val="multilevel"/>
    <w:tmpl w:val="96B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277360"/>
    <w:multiLevelType w:val="multilevel"/>
    <w:tmpl w:val="FA88B8D6"/>
    <w:lvl w:ilvl="0">
      <w:start w:val="1"/>
      <w:numFmt w:val="decimal"/>
      <w:suff w:val="nothing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C5E2C4F"/>
    <w:multiLevelType w:val="multilevel"/>
    <w:tmpl w:val="F078D8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CE71B7B"/>
    <w:multiLevelType w:val="hybridMultilevel"/>
    <w:tmpl w:val="D25A7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A5AD2"/>
    <w:multiLevelType w:val="multilevel"/>
    <w:tmpl w:val="0CA2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200560"/>
    <w:multiLevelType w:val="hybridMultilevel"/>
    <w:tmpl w:val="BA8051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1" w15:restartNumberingAfterBreak="0">
    <w:nsid w:val="78714EF8"/>
    <w:multiLevelType w:val="multilevel"/>
    <w:tmpl w:val="C8B428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89538A5"/>
    <w:multiLevelType w:val="multilevel"/>
    <w:tmpl w:val="21C624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suff w:val="nothing"/>
      <w:lvlText w:val="Appendix 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12048977">
    <w:abstractNumId w:val="9"/>
  </w:num>
  <w:num w:numId="2" w16cid:durableId="615723561">
    <w:abstractNumId w:val="7"/>
  </w:num>
  <w:num w:numId="3" w16cid:durableId="22942784">
    <w:abstractNumId w:val="6"/>
  </w:num>
  <w:num w:numId="4" w16cid:durableId="12802964">
    <w:abstractNumId w:val="5"/>
  </w:num>
  <w:num w:numId="5" w16cid:durableId="2017994411">
    <w:abstractNumId w:val="4"/>
  </w:num>
  <w:num w:numId="6" w16cid:durableId="545028681">
    <w:abstractNumId w:val="8"/>
  </w:num>
  <w:num w:numId="7" w16cid:durableId="532301739">
    <w:abstractNumId w:val="3"/>
  </w:num>
  <w:num w:numId="8" w16cid:durableId="878593557">
    <w:abstractNumId w:val="2"/>
  </w:num>
  <w:num w:numId="9" w16cid:durableId="1695643472">
    <w:abstractNumId w:val="1"/>
  </w:num>
  <w:num w:numId="10" w16cid:durableId="248512842">
    <w:abstractNumId w:val="0"/>
  </w:num>
  <w:num w:numId="11" w16cid:durableId="702249260">
    <w:abstractNumId w:val="33"/>
  </w:num>
  <w:num w:numId="12" w16cid:durableId="1893151530">
    <w:abstractNumId w:val="21"/>
  </w:num>
  <w:num w:numId="13" w16cid:durableId="355616539">
    <w:abstractNumId w:val="24"/>
  </w:num>
  <w:num w:numId="14" w16cid:durableId="660307473">
    <w:abstractNumId w:val="37"/>
  </w:num>
  <w:num w:numId="15" w16cid:durableId="595022031">
    <w:abstractNumId w:val="26"/>
  </w:num>
  <w:num w:numId="16" w16cid:durableId="1645961232">
    <w:abstractNumId w:val="42"/>
  </w:num>
  <w:num w:numId="17" w16cid:durableId="414404678">
    <w:abstractNumId w:val="20"/>
  </w:num>
  <w:num w:numId="18" w16cid:durableId="1459300567">
    <w:abstractNumId w:val="15"/>
  </w:num>
  <w:num w:numId="19" w16cid:durableId="1987977806">
    <w:abstractNumId w:val="41"/>
  </w:num>
  <w:num w:numId="20" w16cid:durableId="1435900729">
    <w:abstractNumId w:val="16"/>
  </w:num>
  <w:num w:numId="21" w16cid:durableId="394666211">
    <w:abstractNumId w:val="11"/>
  </w:num>
  <w:num w:numId="22" w16cid:durableId="1714039333">
    <w:abstractNumId w:val="39"/>
  </w:num>
  <w:num w:numId="23" w16cid:durableId="51588222">
    <w:abstractNumId w:val="36"/>
  </w:num>
  <w:num w:numId="24" w16cid:durableId="494684691">
    <w:abstractNumId w:val="30"/>
  </w:num>
  <w:num w:numId="25" w16cid:durableId="242446951">
    <w:abstractNumId w:val="25"/>
  </w:num>
  <w:num w:numId="26" w16cid:durableId="557398509">
    <w:abstractNumId w:val="35"/>
  </w:num>
  <w:num w:numId="27" w16cid:durableId="1712729037">
    <w:abstractNumId w:val="32"/>
  </w:num>
  <w:num w:numId="28" w16cid:durableId="98070666">
    <w:abstractNumId w:val="29"/>
  </w:num>
  <w:num w:numId="29" w16cid:durableId="532038038">
    <w:abstractNumId w:val="19"/>
  </w:num>
  <w:num w:numId="30" w16cid:durableId="1763719470">
    <w:abstractNumId w:val="38"/>
  </w:num>
  <w:num w:numId="31" w16cid:durableId="1759059349">
    <w:abstractNumId w:val="22"/>
  </w:num>
  <w:num w:numId="32" w16cid:durableId="287317148">
    <w:abstractNumId w:val="10"/>
  </w:num>
  <w:num w:numId="33" w16cid:durableId="1071733058">
    <w:abstractNumId w:val="40"/>
  </w:num>
  <w:num w:numId="34" w16cid:durableId="1948348313">
    <w:abstractNumId w:val="14"/>
  </w:num>
  <w:num w:numId="35" w16cid:durableId="479813579">
    <w:abstractNumId w:val="17"/>
  </w:num>
  <w:num w:numId="36" w16cid:durableId="1060904900">
    <w:abstractNumId w:val="28"/>
  </w:num>
  <w:num w:numId="37" w16cid:durableId="1192374605">
    <w:abstractNumId w:val="13"/>
  </w:num>
  <w:num w:numId="38" w16cid:durableId="215895862">
    <w:abstractNumId w:val="23"/>
  </w:num>
  <w:num w:numId="39" w16cid:durableId="246890700">
    <w:abstractNumId w:val="12"/>
  </w:num>
  <w:num w:numId="40" w16cid:durableId="579951812">
    <w:abstractNumId w:val="34"/>
  </w:num>
  <w:num w:numId="41" w16cid:durableId="632103049">
    <w:abstractNumId w:val="18"/>
  </w:num>
  <w:num w:numId="42" w16cid:durableId="18897609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697266319">
    <w:abstractNumId w:val="16"/>
  </w:num>
  <w:num w:numId="44" w16cid:durableId="783962362">
    <w:abstractNumId w:val="16"/>
  </w:num>
  <w:num w:numId="45" w16cid:durableId="1215502844">
    <w:abstractNumId w:val="16"/>
  </w:num>
  <w:num w:numId="46" w16cid:durableId="8341045">
    <w:abstractNumId w:val="16"/>
  </w:num>
  <w:num w:numId="47" w16cid:durableId="821897451">
    <w:abstractNumId w:val="16"/>
  </w:num>
  <w:num w:numId="48" w16cid:durableId="1830099531">
    <w:abstractNumId w:val="31"/>
  </w:num>
  <w:num w:numId="49" w16cid:durableId="197120211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doNotHyphenateCaps/>
  <w:clickAndTypeStyle w:val="BodyText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lowerLetter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MjW2MDW1MLcwNTNS0lEKTi0uzszPAykwrQUAwB08gSwAAAA="/>
  </w:docVars>
  <w:rsids>
    <w:rsidRoot w:val="002744B8"/>
    <w:rsid w:val="0000792D"/>
    <w:rsid w:val="00013669"/>
    <w:rsid w:val="00015967"/>
    <w:rsid w:val="00021C8B"/>
    <w:rsid w:val="000228ED"/>
    <w:rsid w:val="00023DDF"/>
    <w:rsid w:val="00024800"/>
    <w:rsid w:val="00037DF0"/>
    <w:rsid w:val="00051DB0"/>
    <w:rsid w:val="00063BD7"/>
    <w:rsid w:val="00064F9A"/>
    <w:rsid w:val="00072071"/>
    <w:rsid w:val="00077CCF"/>
    <w:rsid w:val="00094502"/>
    <w:rsid w:val="000A19ED"/>
    <w:rsid w:val="000B4A38"/>
    <w:rsid w:val="000C7E37"/>
    <w:rsid w:val="000E3448"/>
    <w:rsid w:val="000F1506"/>
    <w:rsid w:val="0010025E"/>
    <w:rsid w:val="00102022"/>
    <w:rsid w:val="00105B11"/>
    <w:rsid w:val="00106C21"/>
    <w:rsid w:val="00131C2C"/>
    <w:rsid w:val="001346F7"/>
    <w:rsid w:val="00143BA2"/>
    <w:rsid w:val="0015101F"/>
    <w:rsid w:val="00153CC4"/>
    <w:rsid w:val="00154A4D"/>
    <w:rsid w:val="00155DCD"/>
    <w:rsid w:val="001619DF"/>
    <w:rsid w:val="00165212"/>
    <w:rsid w:val="001727AB"/>
    <w:rsid w:val="001800B6"/>
    <w:rsid w:val="00193637"/>
    <w:rsid w:val="001967E1"/>
    <w:rsid w:val="001B061C"/>
    <w:rsid w:val="001B63B3"/>
    <w:rsid w:val="001B7C6A"/>
    <w:rsid w:val="001C2446"/>
    <w:rsid w:val="001C61A2"/>
    <w:rsid w:val="001D2DC4"/>
    <w:rsid w:val="001D4EAA"/>
    <w:rsid w:val="001E4454"/>
    <w:rsid w:val="0020561E"/>
    <w:rsid w:val="00207C87"/>
    <w:rsid w:val="002120BA"/>
    <w:rsid w:val="002148DA"/>
    <w:rsid w:val="00214FA0"/>
    <w:rsid w:val="00227ED6"/>
    <w:rsid w:val="00230770"/>
    <w:rsid w:val="0023198B"/>
    <w:rsid w:val="00252986"/>
    <w:rsid w:val="00261216"/>
    <w:rsid w:val="0026661F"/>
    <w:rsid w:val="00271580"/>
    <w:rsid w:val="002735A5"/>
    <w:rsid w:val="002744B8"/>
    <w:rsid w:val="00292FAD"/>
    <w:rsid w:val="002A48F6"/>
    <w:rsid w:val="002A78C8"/>
    <w:rsid w:val="002B6903"/>
    <w:rsid w:val="002B7D42"/>
    <w:rsid w:val="002C3C48"/>
    <w:rsid w:val="002C61D0"/>
    <w:rsid w:val="002C6D7C"/>
    <w:rsid w:val="002D18B5"/>
    <w:rsid w:val="002D71E5"/>
    <w:rsid w:val="00300270"/>
    <w:rsid w:val="003004CA"/>
    <w:rsid w:val="00321E48"/>
    <w:rsid w:val="00324C4B"/>
    <w:rsid w:val="003375CF"/>
    <w:rsid w:val="00340A31"/>
    <w:rsid w:val="00342ECA"/>
    <w:rsid w:val="00345DFB"/>
    <w:rsid w:val="00350607"/>
    <w:rsid w:val="0035104A"/>
    <w:rsid w:val="00352540"/>
    <w:rsid w:val="00353264"/>
    <w:rsid w:val="00355E1B"/>
    <w:rsid w:val="0036173D"/>
    <w:rsid w:val="0037093D"/>
    <w:rsid w:val="00370B4C"/>
    <w:rsid w:val="00371C1C"/>
    <w:rsid w:val="00371D10"/>
    <w:rsid w:val="00380F90"/>
    <w:rsid w:val="003859C8"/>
    <w:rsid w:val="003A042C"/>
    <w:rsid w:val="003A1876"/>
    <w:rsid w:val="003A4167"/>
    <w:rsid w:val="003B0DC9"/>
    <w:rsid w:val="003B4489"/>
    <w:rsid w:val="003D4E16"/>
    <w:rsid w:val="003F18D4"/>
    <w:rsid w:val="00413629"/>
    <w:rsid w:val="00416069"/>
    <w:rsid w:val="00434622"/>
    <w:rsid w:val="00443685"/>
    <w:rsid w:val="00465261"/>
    <w:rsid w:val="004822CB"/>
    <w:rsid w:val="00483E8B"/>
    <w:rsid w:val="00487C6C"/>
    <w:rsid w:val="004A1C11"/>
    <w:rsid w:val="004A4C2F"/>
    <w:rsid w:val="004A4CFA"/>
    <w:rsid w:val="004A4D73"/>
    <w:rsid w:val="004A61BB"/>
    <w:rsid w:val="004C36CF"/>
    <w:rsid w:val="004C4CE5"/>
    <w:rsid w:val="004C4D9F"/>
    <w:rsid w:val="004D7211"/>
    <w:rsid w:val="00507006"/>
    <w:rsid w:val="0051126E"/>
    <w:rsid w:val="00514DA8"/>
    <w:rsid w:val="00517477"/>
    <w:rsid w:val="00521B69"/>
    <w:rsid w:val="00531212"/>
    <w:rsid w:val="0053502F"/>
    <w:rsid w:val="0055498C"/>
    <w:rsid w:val="00555C71"/>
    <w:rsid w:val="005560EE"/>
    <w:rsid w:val="00557BA3"/>
    <w:rsid w:val="005619C8"/>
    <w:rsid w:val="005739E3"/>
    <w:rsid w:val="00576794"/>
    <w:rsid w:val="00581A84"/>
    <w:rsid w:val="005829D6"/>
    <w:rsid w:val="00591063"/>
    <w:rsid w:val="005A1674"/>
    <w:rsid w:val="005A66AA"/>
    <w:rsid w:val="005A69FF"/>
    <w:rsid w:val="005B69A9"/>
    <w:rsid w:val="005C2F38"/>
    <w:rsid w:val="005D03F4"/>
    <w:rsid w:val="005D7B74"/>
    <w:rsid w:val="005E010C"/>
    <w:rsid w:val="005E189A"/>
    <w:rsid w:val="005E6012"/>
    <w:rsid w:val="006027AB"/>
    <w:rsid w:val="006035EC"/>
    <w:rsid w:val="006156C7"/>
    <w:rsid w:val="00635E9B"/>
    <w:rsid w:val="00636A0D"/>
    <w:rsid w:val="0064383A"/>
    <w:rsid w:val="0064538D"/>
    <w:rsid w:val="00656A59"/>
    <w:rsid w:val="00670A2B"/>
    <w:rsid w:val="00677695"/>
    <w:rsid w:val="00693584"/>
    <w:rsid w:val="006A0466"/>
    <w:rsid w:val="006A1DC2"/>
    <w:rsid w:val="006A74D5"/>
    <w:rsid w:val="006C4769"/>
    <w:rsid w:val="006D43A2"/>
    <w:rsid w:val="006E027C"/>
    <w:rsid w:val="006E74AF"/>
    <w:rsid w:val="00703C1F"/>
    <w:rsid w:val="00705235"/>
    <w:rsid w:val="00707802"/>
    <w:rsid w:val="00711B8E"/>
    <w:rsid w:val="0072089D"/>
    <w:rsid w:val="0072112D"/>
    <w:rsid w:val="00724FAE"/>
    <w:rsid w:val="007279A0"/>
    <w:rsid w:val="0073580B"/>
    <w:rsid w:val="0074769E"/>
    <w:rsid w:val="00756D3E"/>
    <w:rsid w:val="0075709A"/>
    <w:rsid w:val="00763C63"/>
    <w:rsid w:val="0077128C"/>
    <w:rsid w:val="00771429"/>
    <w:rsid w:val="0077374A"/>
    <w:rsid w:val="007767F2"/>
    <w:rsid w:val="00780587"/>
    <w:rsid w:val="007819DC"/>
    <w:rsid w:val="0078481A"/>
    <w:rsid w:val="0079641F"/>
    <w:rsid w:val="007968C8"/>
    <w:rsid w:val="00797A8B"/>
    <w:rsid w:val="007A13A8"/>
    <w:rsid w:val="007A29B5"/>
    <w:rsid w:val="007A4496"/>
    <w:rsid w:val="007A4DC6"/>
    <w:rsid w:val="007B5B8C"/>
    <w:rsid w:val="007C038B"/>
    <w:rsid w:val="007C1B71"/>
    <w:rsid w:val="007C317C"/>
    <w:rsid w:val="007C4F76"/>
    <w:rsid w:val="007C57FD"/>
    <w:rsid w:val="007D1878"/>
    <w:rsid w:val="007D6E5B"/>
    <w:rsid w:val="007D74CC"/>
    <w:rsid w:val="007F1077"/>
    <w:rsid w:val="0080010B"/>
    <w:rsid w:val="008076A4"/>
    <w:rsid w:val="00807D84"/>
    <w:rsid w:val="008107C3"/>
    <w:rsid w:val="00812A21"/>
    <w:rsid w:val="00813F1B"/>
    <w:rsid w:val="00846D98"/>
    <w:rsid w:val="00856083"/>
    <w:rsid w:val="00865895"/>
    <w:rsid w:val="00880C7E"/>
    <w:rsid w:val="00885900"/>
    <w:rsid w:val="008917FF"/>
    <w:rsid w:val="008928BF"/>
    <w:rsid w:val="00893690"/>
    <w:rsid w:val="00896625"/>
    <w:rsid w:val="00897799"/>
    <w:rsid w:val="008A0B8F"/>
    <w:rsid w:val="008A1F3F"/>
    <w:rsid w:val="008A244C"/>
    <w:rsid w:val="008A5975"/>
    <w:rsid w:val="008B11AC"/>
    <w:rsid w:val="008B58F7"/>
    <w:rsid w:val="008C6D5F"/>
    <w:rsid w:val="008D38C2"/>
    <w:rsid w:val="008E226A"/>
    <w:rsid w:val="008E4C4B"/>
    <w:rsid w:val="008E6E40"/>
    <w:rsid w:val="008F71DE"/>
    <w:rsid w:val="00900BFA"/>
    <w:rsid w:val="00907380"/>
    <w:rsid w:val="009152C0"/>
    <w:rsid w:val="009202F0"/>
    <w:rsid w:val="009243DD"/>
    <w:rsid w:val="009251C0"/>
    <w:rsid w:val="00931DEB"/>
    <w:rsid w:val="00932768"/>
    <w:rsid w:val="009352F6"/>
    <w:rsid w:val="00944379"/>
    <w:rsid w:val="00952462"/>
    <w:rsid w:val="009529DC"/>
    <w:rsid w:val="00956BF6"/>
    <w:rsid w:val="00960E8F"/>
    <w:rsid w:val="00963895"/>
    <w:rsid w:val="00970570"/>
    <w:rsid w:val="00973982"/>
    <w:rsid w:val="00976676"/>
    <w:rsid w:val="009817CF"/>
    <w:rsid w:val="009A2E6B"/>
    <w:rsid w:val="009B50BE"/>
    <w:rsid w:val="009C3513"/>
    <w:rsid w:val="009D45D2"/>
    <w:rsid w:val="009D6D00"/>
    <w:rsid w:val="00A00B60"/>
    <w:rsid w:val="00A14CA4"/>
    <w:rsid w:val="00A155B4"/>
    <w:rsid w:val="00A30615"/>
    <w:rsid w:val="00A306D2"/>
    <w:rsid w:val="00A309FA"/>
    <w:rsid w:val="00A45632"/>
    <w:rsid w:val="00A50A17"/>
    <w:rsid w:val="00A52B3B"/>
    <w:rsid w:val="00A5660E"/>
    <w:rsid w:val="00A605DC"/>
    <w:rsid w:val="00A715A5"/>
    <w:rsid w:val="00A72A8F"/>
    <w:rsid w:val="00A73EE4"/>
    <w:rsid w:val="00A740BE"/>
    <w:rsid w:val="00A75579"/>
    <w:rsid w:val="00A947D4"/>
    <w:rsid w:val="00AA21E1"/>
    <w:rsid w:val="00AB0DCA"/>
    <w:rsid w:val="00AB2A16"/>
    <w:rsid w:val="00AC5A1A"/>
    <w:rsid w:val="00AC7F4C"/>
    <w:rsid w:val="00AD6ABF"/>
    <w:rsid w:val="00AE0727"/>
    <w:rsid w:val="00AE2C0D"/>
    <w:rsid w:val="00B075D6"/>
    <w:rsid w:val="00B12F5B"/>
    <w:rsid w:val="00B21FAF"/>
    <w:rsid w:val="00B27B9C"/>
    <w:rsid w:val="00B32DB7"/>
    <w:rsid w:val="00B41BA8"/>
    <w:rsid w:val="00B5521F"/>
    <w:rsid w:val="00B615DC"/>
    <w:rsid w:val="00B66764"/>
    <w:rsid w:val="00B735BF"/>
    <w:rsid w:val="00B74DA6"/>
    <w:rsid w:val="00B75557"/>
    <w:rsid w:val="00B80F5F"/>
    <w:rsid w:val="00B92CE0"/>
    <w:rsid w:val="00BA0DA0"/>
    <w:rsid w:val="00BB16EA"/>
    <w:rsid w:val="00BB5E8F"/>
    <w:rsid w:val="00BC0796"/>
    <w:rsid w:val="00BC180C"/>
    <w:rsid w:val="00BD2F51"/>
    <w:rsid w:val="00BD352F"/>
    <w:rsid w:val="00BD56DE"/>
    <w:rsid w:val="00BE006B"/>
    <w:rsid w:val="00BE29CB"/>
    <w:rsid w:val="00BE54CD"/>
    <w:rsid w:val="00BF42E6"/>
    <w:rsid w:val="00BF4657"/>
    <w:rsid w:val="00BF7A28"/>
    <w:rsid w:val="00C0234F"/>
    <w:rsid w:val="00C1649A"/>
    <w:rsid w:val="00C26D32"/>
    <w:rsid w:val="00C3055A"/>
    <w:rsid w:val="00C378C5"/>
    <w:rsid w:val="00C6274C"/>
    <w:rsid w:val="00C673FA"/>
    <w:rsid w:val="00C72FF2"/>
    <w:rsid w:val="00C74C87"/>
    <w:rsid w:val="00CA0D06"/>
    <w:rsid w:val="00CA64F7"/>
    <w:rsid w:val="00CB60A9"/>
    <w:rsid w:val="00CC2CC8"/>
    <w:rsid w:val="00CD1891"/>
    <w:rsid w:val="00CE1B31"/>
    <w:rsid w:val="00CE3571"/>
    <w:rsid w:val="00CE75C1"/>
    <w:rsid w:val="00CF1236"/>
    <w:rsid w:val="00CF6A4B"/>
    <w:rsid w:val="00D12FC7"/>
    <w:rsid w:val="00D13D2F"/>
    <w:rsid w:val="00D17522"/>
    <w:rsid w:val="00D22433"/>
    <w:rsid w:val="00D339C8"/>
    <w:rsid w:val="00D34D72"/>
    <w:rsid w:val="00D50E7A"/>
    <w:rsid w:val="00D800B9"/>
    <w:rsid w:val="00D805DD"/>
    <w:rsid w:val="00D860B3"/>
    <w:rsid w:val="00D875FD"/>
    <w:rsid w:val="00D97CB0"/>
    <w:rsid w:val="00DD4274"/>
    <w:rsid w:val="00DE2983"/>
    <w:rsid w:val="00DE5E6A"/>
    <w:rsid w:val="00DE6A3B"/>
    <w:rsid w:val="00E00D64"/>
    <w:rsid w:val="00E016B6"/>
    <w:rsid w:val="00E02B63"/>
    <w:rsid w:val="00E04621"/>
    <w:rsid w:val="00E06772"/>
    <w:rsid w:val="00E1371B"/>
    <w:rsid w:val="00E23D8C"/>
    <w:rsid w:val="00E35177"/>
    <w:rsid w:val="00E35C4D"/>
    <w:rsid w:val="00E46706"/>
    <w:rsid w:val="00E46C6C"/>
    <w:rsid w:val="00E563A0"/>
    <w:rsid w:val="00E66E2D"/>
    <w:rsid w:val="00E73F00"/>
    <w:rsid w:val="00E81C61"/>
    <w:rsid w:val="00E90614"/>
    <w:rsid w:val="00EA3C9C"/>
    <w:rsid w:val="00ED0F29"/>
    <w:rsid w:val="00ED5BBB"/>
    <w:rsid w:val="00EE79BF"/>
    <w:rsid w:val="00EF6C83"/>
    <w:rsid w:val="00EF7E60"/>
    <w:rsid w:val="00F02DE2"/>
    <w:rsid w:val="00F23778"/>
    <w:rsid w:val="00F23E4C"/>
    <w:rsid w:val="00F2606C"/>
    <w:rsid w:val="00F2675C"/>
    <w:rsid w:val="00F34018"/>
    <w:rsid w:val="00F35589"/>
    <w:rsid w:val="00F36995"/>
    <w:rsid w:val="00F70AE1"/>
    <w:rsid w:val="00F711EA"/>
    <w:rsid w:val="00F80F26"/>
    <w:rsid w:val="00F84B3F"/>
    <w:rsid w:val="00F96730"/>
    <w:rsid w:val="00F97C43"/>
    <w:rsid w:val="00FA13F4"/>
    <w:rsid w:val="00FA5FCB"/>
    <w:rsid w:val="00FB28AC"/>
    <w:rsid w:val="00FC054D"/>
    <w:rsid w:val="00FC31B3"/>
    <w:rsid w:val="00FC3A5D"/>
    <w:rsid w:val="00FC49F5"/>
    <w:rsid w:val="00FC4C64"/>
    <w:rsid w:val="00FC75E8"/>
    <w:rsid w:val="00FD54AC"/>
    <w:rsid w:val="00FE7432"/>
    <w:rsid w:val="00FF09F1"/>
    <w:rsid w:val="00FF2B21"/>
    <w:rsid w:val="00FF4D18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4B71B49C"/>
  <w14:defaultImageDpi w14:val="330"/>
  <w15:chartTrackingRefBased/>
  <w15:docId w15:val="{51130792-A147-497D-B350-7D3E2519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he-IL" w:bidi="he-IL"/>
    </w:rPr>
  </w:style>
  <w:style w:type="paragraph" w:styleId="Heading1">
    <w:name w:val="heading 1"/>
    <w:basedOn w:val="Normal"/>
    <w:next w:val="BodyText"/>
    <w:qFormat/>
    <w:pPr>
      <w:keepNext/>
      <w:numPr>
        <w:numId w:val="20"/>
      </w:numPr>
      <w:spacing w:before="240" w:after="60"/>
      <w:ind w:right="432"/>
      <w:jc w:val="center"/>
      <w:outlineLvl w:val="0"/>
    </w:pPr>
    <w:rPr>
      <w:b/>
      <w:bCs/>
      <w:smallCap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0"/>
      </w:numPr>
      <w:spacing w:before="720" w:line="360" w:lineRule="auto"/>
      <w:ind w:right="57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0"/>
      </w:numPr>
      <w:spacing w:before="480" w:line="360" w:lineRule="auto"/>
      <w:ind w:right="432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spacing w:before="360" w:line="240" w:lineRule="auto"/>
      <w:ind w:right="864"/>
      <w:outlineLvl w:val="3"/>
    </w:pPr>
    <w:rPr>
      <w:bCs w:val="0"/>
      <w:i/>
      <w:lang w:eastAsia="en-US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0"/>
      </w:numPr>
      <w:tabs>
        <w:tab w:val="left" w:pos="8640"/>
      </w:tabs>
      <w:autoSpaceDE w:val="0"/>
      <w:autoSpaceDN w:val="0"/>
      <w:adjustRightInd w:val="0"/>
      <w:ind w:right="1008"/>
      <w:outlineLvl w:val="4"/>
    </w:pPr>
    <w:rPr>
      <w:b/>
      <w:bCs/>
      <w:sz w:val="24"/>
      <w:szCs w:val="24"/>
      <w:lang w:eastAsia="en-US"/>
    </w:rPr>
  </w:style>
  <w:style w:type="paragraph" w:styleId="Heading6">
    <w:name w:val="heading 6"/>
    <w:next w:val="BodyText"/>
    <w:qFormat/>
    <w:pPr>
      <w:numPr>
        <w:ilvl w:val="5"/>
        <w:numId w:val="20"/>
      </w:numPr>
      <w:outlineLvl w:val="5"/>
    </w:pPr>
    <w:rPr>
      <w:b/>
      <w:bCs/>
      <w:smallCaps/>
      <w:kern w:val="28"/>
      <w:sz w:val="28"/>
      <w:szCs w:val="32"/>
      <w:lang w:val="en-US" w:eastAsia="he-IL" w:bidi="he-IL"/>
    </w:rPr>
  </w:style>
  <w:style w:type="paragraph" w:styleId="Heading7">
    <w:name w:val="heading 7"/>
    <w:basedOn w:val="Heading6"/>
    <w:next w:val="BodyText"/>
    <w:qFormat/>
    <w:pPr>
      <w:keepNext/>
      <w:keepLines/>
      <w:numPr>
        <w:ilvl w:val="6"/>
      </w:numPr>
      <w:spacing w:before="720" w:line="360" w:lineRule="auto"/>
      <w:ind w:right="1296"/>
      <w:outlineLvl w:val="6"/>
    </w:pPr>
    <w:rPr>
      <w:smallCaps w:val="0"/>
      <w:sz w:val="24"/>
      <w:szCs w:val="28"/>
    </w:r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left" w:pos="864"/>
      </w:tabs>
      <w:spacing w:before="480" w:after="60"/>
      <w:ind w:right="432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0"/>
      </w:numPr>
      <w:spacing w:before="240" w:after="60"/>
      <w:ind w:right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autoSpaceDE w:val="0"/>
      <w:autoSpaceDN w:val="0"/>
      <w:spacing w:before="100" w:after="100"/>
    </w:pPr>
    <w:rPr>
      <w:sz w:val="24"/>
      <w:szCs w:val="24"/>
    </w:rPr>
  </w:style>
  <w:style w:type="paragraph" w:styleId="BodyText">
    <w:name w:val="Body Text"/>
    <w:basedOn w:val="Normal"/>
    <w:pPr>
      <w:spacing w:before="240" w:line="480" w:lineRule="auto"/>
      <w:jc w:val="both"/>
    </w:pPr>
    <w:rPr>
      <w:rFonts w:ascii="Arial" w:hAnsi="Arial"/>
      <w:szCs w:val="24"/>
    </w:rPr>
  </w:style>
  <w:style w:type="paragraph" w:styleId="BodyText2">
    <w:name w:val="Body Text 2"/>
    <w:basedOn w:val="Normal"/>
    <w:rPr>
      <w:b/>
      <w:bCs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eastAsia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red">
    <w:name w:val="red"/>
    <w:rPr>
      <w:rFonts w:ascii="Arial" w:hAnsi="Arial" w:cs="Arial"/>
      <w:color w:val="FF0000"/>
      <w:sz w:val="24"/>
      <w:szCs w:val="24"/>
    </w:rPr>
  </w:style>
  <w:style w:type="paragraph" w:styleId="BodyTextIndent">
    <w:name w:val="Body Text Indent"/>
    <w:basedOn w:val="Normal"/>
    <w:pPr>
      <w:autoSpaceDE w:val="0"/>
      <w:autoSpaceDN w:val="0"/>
      <w:spacing w:before="120"/>
    </w:pPr>
    <w:rPr>
      <w:color w:val="0000FF"/>
      <w:sz w:val="24"/>
      <w:szCs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lang w:val="nl-NL" w:eastAsia="nl-NL" w:bidi="ar-SA"/>
    </w:rPr>
  </w:style>
  <w:style w:type="paragraph" w:styleId="Title">
    <w:name w:val="Title"/>
    <w:basedOn w:val="Normal"/>
    <w:qFormat/>
    <w:pPr>
      <w:spacing w:before="120" w:line="360" w:lineRule="auto"/>
      <w:ind w:left="288"/>
      <w:jc w:val="center"/>
    </w:pPr>
    <w:rPr>
      <w:rFonts w:ascii="Arial" w:hAnsi="Arial" w:cs="Arial"/>
      <w:b/>
      <w:bCs/>
      <w:smallCaps/>
      <w:sz w:val="28"/>
      <w:szCs w:val="28"/>
      <w:lang w:val="en-GB" w:eastAsia="nl-NL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pPr>
      <w:keepNext/>
      <w:keepLines/>
      <w:tabs>
        <w:tab w:val="left" w:pos="600"/>
        <w:tab w:val="right" w:pos="8280"/>
      </w:tabs>
      <w:spacing w:before="360"/>
      <w:outlineLvl w:val="0"/>
    </w:pPr>
    <w:rPr>
      <w:rFonts w:cs="Arial"/>
      <w:b/>
      <w:bCs/>
      <w:noProof/>
      <w:color w:val="000000"/>
      <w:sz w:val="24"/>
      <w:lang w:eastAsia="en-US"/>
    </w:rPr>
  </w:style>
  <w:style w:type="paragraph" w:styleId="TOC2">
    <w:name w:val="toc 2"/>
    <w:basedOn w:val="TOC1"/>
    <w:next w:val="Normal"/>
    <w:uiPriority w:val="39"/>
    <w:pPr>
      <w:keepNext w:val="0"/>
      <w:tabs>
        <w:tab w:val="left" w:pos="1134"/>
      </w:tabs>
      <w:spacing w:before="120"/>
      <w:ind w:left="605"/>
      <w:outlineLvl w:val="1"/>
    </w:pPr>
    <w:rPr>
      <w:rFonts w:cs="Times New Roman"/>
      <w:bCs w:val="0"/>
      <w:color w:val="auto"/>
      <w:sz w:val="22"/>
      <w:szCs w:val="28"/>
      <w:lang w:bidi="ar-SA"/>
    </w:rPr>
  </w:style>
  <w:style w:type="paragraph" w:styleId="TOC3">
    <w:name w:val="toc 3"/>
    <w:basedOn w:val="TOC2"/>
    <w:next w:val="Normal"/>
    <w:semiHidden/>
    <w:pPr>
      <w:tabs>
        <w:tab w:val="clear" w:pos="8280"/>
        <w:tab w:val="left" w:pos="1843"/>
        <w:tab w:val="right" w:leader="dot" w:pos="8296"/>
      </w:tabs>
      <w:spacing w:before="0"/>
      <w:ind w:left="1138"/>
      <w:outlineLvl w:val="2"/>
    </w:pPr>
    <w:rPr>
      <w:b w:val="0"/>
      <w:sz w:val="20"/>
    </w:r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character" w:styleId="Hyperlink">
    <w:name w:val="Hyperlink"/>
    <w:uiPriority w:val="99"/>
    <w:rPr>
      <w:color w:val="auto"/>
      <w:u w:val="non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BodyText3">
    <w:name w:val="Body Text 3"/>
    <w:basedOn w:val="Normal"/>
    <w:pPr>
      <w:widowControl w:val="0"/>
    </w:pPr>
    <w:rPr>
      <w:sz w:val="24"/>
      <w:szCs w:val="24"/>
      <w:lang w:eastAsia="en-US" w:bidi="ar-SA"/>
    </w:rPr>
  </w:style>
  <w:style w:type="paragraph" w:styleId="BodyTextIndent2">
    <w:name w:val="Body Text Indent 2"/>
    <w:basedOn w:val="Normal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480" w:lineRule="auto"/>
      <w:ind w:left="6"/>
    </w:pPr>
    <w:rPr>
      <w:rFonts w:ascii="Arial" w:hAnsi="Arial" w:cs="Arial"/>
      <w:color w:val="FF0000"/>
      <w:sz w:val="24"/>
      <w:szCs w:val="24"/>
      <w:lang w:val="en-GB" w:eastAsia="en-US" w:bidi="ar-SA"/>
    </w:rPr>
  </w:style>
  <w:style w:type="character" w:styleId="FollowedHyperlink">
    <w:name w:val="FollowedHyperlink"/>
    <w:rPr>
      <w:color w:val="auto"/>
      <w:u w:val="none"/>
    </w:rPr>
  </w:style>
  <w:style w:type="paragraph" w:styleId="BodyTextIndent3">
    <w:name w:val="Body Text Indent 3"/>
    <w:basedOn w:val="Normal"/>
    <w:pPr>
      <w:widowControl w:val="0"/>
      <w:ind w:firstLine="1440"/>
      <w:jc w:val="both"/>
    </w:pPr>
    <w:rPr>
      <w:sz w:val="24"/>
      <w:szCs w:val="24"/>
    </w:rPr>
  </w:style>
  <w:style w:type="paragraph" w:styleId="TableofFigures">
    <w:name w:val="table of figures"/>
    <w:basedOn w:val="Normal"/>
    <w:next w:val="Normal"/>
    <w:autoRedefine/>
    <w:uiPriority w:val="99"/>
    <w:rsid w:val="002B6903"/>
    <w:pPr>
      <w:tabs>
        <w:tab w:val="right" w:leader="dot" w:pos="8280"/>
      </w:tabs>
      <w:spacing w:line="360" w:lineRule="auto"/>
      <w:ind w:left="400" w:hanging="40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uthorNote">
    <w:name w:val="AuthorNote"/>
    <w:basedOn w:val="BodyText"/>
    <w:pPr>
      <w:spacing w:line="240" w:lineRule="auto"/>
    </w:pPr>
    <w:rPr>
      <w:color w:val="800080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FirstIndent">
    <w:name w:val="Body Text First Indent"/>
    <w:basedOn w:val="BodyText"/>
    <w:pPr>
      <w:spacing w:before="0" w:after="120" w:line="240" w:lineRule="auto"/>
      <w:ind w:firstLine="210"/>
    </w:pPr>
    <w:rPr>
      <w:szCs w:val="20"/>
    </w:rPr>
  </w:style>
  <w:style w:type="paragraph" w:styleId="BodyTextFirstIndent2">
    <w:name w:val="Body Text First Indent 2"/>
    <w:basedOn w:val="BodyTextIndent"/>
    <w:pPr>
      <w:autoSpaceDE/>
      <w:autoSpaceDN/>
      <w:spacing w:before="0" w:after="120"/>
      <w:ind w:left="360" w:firstLine="210"/>
    </w:pPr>
    <w:rPr>
      <w:color w:val="auto"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keepLines/>
      <w:spacing w:before="120"/>
      <w:ind w:left="360" w:hanging="360"/>
    </w:pPr>
    <w:rPr>
      <w:rFonts w:ascii="Arial" w:hAnsi="Arial"/>
      <w:szCs w:val="24"/>
    </w:r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he-IL" w:bidi="he-IL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b/>
      <w:bCs/>
      <w:sz w:val="28"/>
      <w:szCs w:val="28"/>
    </w:rPr>
  </w:style>
  <w:style w:type="character" w:customStyle="1" w:styleId="Heading2Char">
    <w:name w:val="Heading 2 Char"/>
    <w:rPr>
      <w:b/>
      <w:bCs/>
      <w:sz w:val="24"/>
      <w:szCs w:val="24"/>
      <w:lang w:val="en-US" w:eastAsia="he-IL" w:bidi="he-IL"/>
    </w:rPr>
  </w:style>
  <w:style w:type="paragraph" w:customStyle="1" w:styleId="LeadQuote">
    <w:name w:val="LeadQuote"/>
    <w:basedOn w:val="BodyText"/>
    <w:next w:val="LeadReference"/>
    <w:pPr>
      <w:ind w:left="2160"/>
    </w:pPr>
  </w:style>
  <w:style w:type="paragraph" w:customStyle="1" w:styleId="LeadReference">
    <w:name w:val="LeadReference"/>
    <w:basedOn w:val="LeadQuote"/>
    <w:next w:val="BodyText"/>
    <w:pPr>
      <w:spacing w:before="0"/>
      <w:jc w:val="right"/>
    </w:pPr>
    <w:rPr>
      <w:i/>
    </w:rPr>
  </w:style>
  <w:style w:type="table" w:styleId="TableGrid">
    <w:name w:val="Table Grid"/>
    <w:basedOn w:val="TableNormal"/>
    <w:rsid w:val="00BE00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Keyboa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9817CF"/>
    <w:rPr>
      <w:lang w:eastAsia="he-IL"/>
    </w:rPr>
  </w:style>
  <w:style w:type="paragraph" w:customStyle="1" w:styleId="Style1">
    <w:name w:val="Style1"/>
    <w:basedOn w:val="Normal"/>
    <w:next w:val="BodyText"/>
    <w:autoRedefine/>
  </w:style>
  <w:style w:type="character" w:customStyle="1" w:styleId="BodyTextChar">
    <w:name w:val="Body Text Char"/>
    <w:rPr>
      <w:rFonts w:ascii="Arial" w:hAnsi="Arial"/>
      <w:szCs w:val="24"/>
      <w:lang w:val="en-US" w:eastAsia="he-IL" w:bidi="he-IL"/>
    </w:rPr>
  </w:style>
  <w:style w:type="character" w:customStyle="1" w:styleId="Heading6Char">
    <w:name w:val="Heading 6 Char"/>
    <w:rPr>
      <w:b/>
      <w:bCs/>
      <w:smallCaps/>
      <w:kern w:val="28"/>
      <w:sz w:val="28"/>
      <w:szCs w:val="32"/>
      <w:lang w:val="en-US" w:eastAsia="he-IL" w:bidi="he-IL"/>
    </w:rPr>
  </w:style>
  <w:style w:type="character" w:customStyle="1" w:styleId="Heading7Char">
    <w:name w:val="Heading 7 Char"/>
    <w:rPr>
      <w:b/>
      <w:bCs/>
      <w:smallCaps/>
      <w:kern w:val="28"/>
      <w:sz w:val="24"/>
      <w:szCs w:val="28"/>
      <w:lang w:val="en-US" w:eastAsia="he-IL" w:bidi="he-IL"/>
    </w:rPr>
  </w:style>
  <w:style w:type="character" w:customStyle="1" w:styleId="Heading8Char">
    <w:name w:val="Heading 8 Char"/>
    <w:rPr>
      <w:b/>
      <w:bCs/>
      <w:iCs/>
      <w:smallCaps/>
      <w:kern w:val="28"/>
      <w:sz w:val="24"/>
      <w:szCs w:val="24"/>
      <w:lang w:val="en-US" w:eastAsia="he-IL" w:bidi="he-IL"/>
    </w:rPr>
  </w:style>
  <w:style w:type="paragraph" w:customStyle="1" w:styleId="1stpage12">
    <w:name w:val="1st page 12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4"/>
      <w:szCs w:val="28"/>
    </w:rPr>
  </w:style>
  <w:style w:type="paragraph" w:customStyle="1" w:styleId="AuthorDate">
    <w:name w:val="AuthorDate"/>
    <w:basedOn w:val="Normal"/>
    <w:pPr>
      <w:widowControl w:val="0"/>
      <w:tabs>
        <w:tab w:val="center" w:pos="4320"/>
      </w:tabs>
      <w:jc w:val="center"/>
    </w:pPr>
    <w:rPr>
      <w:rFonts w:ascii="Arial" w:hAnsi="Arial"/>
      <w:b/>
      <w:bCs/>
      <w:sz w:val="28"/>
      <w:szCs w:val="28"/>
    </w:rPr>
  </w:style>
  <w:style w:type="paragraph" w:customStyle="1" w:styleId="Heading1st">
    <w:name w:val="Heading 1st"/>
    <w:basedOn w:val="Normal"/>
    <w:pPr>
      <w:widowControl w:val="0"/>
      <w:tabs>
        <w:tab w:val="center" w:pos="4320"/>
      </w:tabs>
      <w:jc w:val="center"/>
    </w:pPr>
    <w:rPr>
      <w:rFonts w:ascii="Arial" w:hAnsi="Arial"/>
      <w:sz w:val="28"/>
      <w:szCs w:val="24"/>
    </w:rPr>
  </w:style>
  <w:style w:type="paragraph" w:customStyle="1" w:styleId="StyleAuthorNote10ptItalicBlue">
    <w:name w:val="Style AuthorNote + 10 pt Italic Blue"/>
    <w:basedOn w:val="AuthorNote"/>
    <w:rPr>
      <w:rFonts w:eastAsia="Arial Unicode MS" w:cs="Arial"/>
      <w:i/>
      <w:iCs/>
      <w:color w:val="0000FF"/>
      <w:szCs w:val="20"/>
    </w:rPr>
  </w:style>
  <w:style w:type="character" w:customStyle="1" w:styleId="StyleAuthorNote10ptItalicBlueChar">
    <w:name w:val="Style AuthorNote + 10 pt Italic Blue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StyleStyleAuthorNote9ptItalicBlueLeft">
    <w:name w:val="Style Style AuthorNote + 9 pt Italic Blue + Left"/>
    <w:basedOn w:val="StyleAuthorNote10ptItalicBlue"/>
    <w:pPr>
      <w:jc w:val="left"/>
    </w:pPr>
  </w:style>
  <w:style w:type="paragraph" w:customStyle="1" w:styleId="StyleHeading2Underline">
    <w:name w:val="Style Heading 2 + Underline"/>
    <w:basedOn w:val="Heading2"/>
    <w:rPr>
      <w:u w:val="single"/>
    </w:rPr>
  </w:style>
  <w:style w:type="character" w:customStyle="1" w:styleId="StyleStyleAuthorNote9ptItalicBlueLeftCharChar">
    <w:name w:val="Style Style AuthorNote + 9 pt Italic Blue + Left Char Char"/>
    <w:rPr>
      <w:rFonts w:ascii="Arial" w:eastAsia="Arial Unicode MS" w:hAnsi="Arial" w:cs="Arial"/>
      <w:i/>
      <w:iCs/>
      <w:color w:val="0000FF"/>
      <w:sz w:val="18"/>
      <w:lang w:val="en-US" w:eastAsia="he-IL" w:bidi="he-IL"/>
    </w:rPr>
  </w:style>
  <w:style w:type="paragraph" w:customStyle="1" w:styleId="TRHeaders">
    <w:name w:val="TR Headers"/>
    <w:basedOn w:val="AuthorDate"/>
    <w:rPr>
      <w:rFonts w:ascii="Times New Roman" w:hAnsi="Times New Roman"/>
    </w:rPr>
  </w:style>
  <w:style w:type="character" w:styleId="Strong">
    <w:name w:val="Strong"/>
    <w:qFormat/>
    <w:rsid w:val="00C0234F"/>
    <w:rPr>
      <w:b/>
      <w:bCs/>
    </w:rPr>
  </w:style>
  <w:style w:type="character" w:styleId="Emphasis">
    <w:name w:val="Emphasis"/>
    <w:qFormat/>
    <w:rsid w:val="00C0234F"/>
    <w:rPr>
      <w:i/>
      <w:iCs/>
    </w:rPr>
  </w:style>
  <w:style w:type="paragraph" w:customStyle="1" w:styleId="Default">
    <w:name w:val="Default"/>
    <w:rsid w:val="00711B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mbanet\DM\DS%20Changes\Version%2015\Final%20Versions\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4AFEB-FB04-470A-B8DA-AD7189A7B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 Template</Template>
  <TotalTime>21</TotalTime>
  <Pages>8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Essay Title</vt:lpstr>
    </vt:vector>
  </TitlesOfParts>
  <Company>University of Liverpool</Company>
  <LinksUpToDate>false</LinksUpToDate>
  <CharactersWithSpaces>4579</CharactersWithSpaces>
  <SharedDoc>false</SharedDoc>
  <HLinks>
    <vt:vector size="378" baseType="variant">
      <vt:variant>
        <vt:i4>1114142</vt:i4>
      </vt:variant>
      <vt:variant>
        <vt:i4>246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Attribution#Attribution</vt:lpwstr>
      </vt:variant>
      <vt:variant>
        <vt:i4>3276832</vt:i4>
      </vt:variant>
      <vt:variant>
        <vt:i4>243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Contributors#Contributors</vt:lpwstr>
      </vt:variant>
      <vt:variant>
        <vt:i4>2752568</vt:i4>
      </vt:variant>
      <vt:variant>
        <vt:i4>240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References#References</vt:lpwstr>
      </vt:variant>
      <vt:variant>
        <vt:i4>1114115</vt:i4>
      </vt:variant>
      <vt:variant>
        <vt:i4>237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Sources#Sources</vt:lpwstr>
      </vt:variant>
      <vt:variant>
        <vt:i4>1638411</vt:i4>
      </vt:variant>
      <vt:variant>
        <vt:i4>234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Related_Patterns#Related_Patterns</vt:lpwstr>
      </vt:variant>
      <vt:variant>
        <vt:i4>3538980</vt:i4>
      </vt:variant>
      <vt:variant>
        <vt:i4>231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Variants#Variants</vt:lpwstr>
      </vt:variant>
      <vt:variant>
        <vt:i4>327703</vt:i4>
      </vt:variant>
      <vt:variant>
        <vt:i4>228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Known_Examples#Known_Examples</vt:lpwstr>
      </vt:variant>
      <vt:variant>
        <vt:i4>1114133</vt:i4>
      </vt:variant>
      <vt:variant>
        <vt:i4>225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Usage#Usage</vt:lpwstr>
      </vt:variant>
      <vt:variant>
        <vt:i4>1114115</vt:i4>
      </vt:variant>
      <vt:variant>
        <vt:i4>222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Next_Challenges#Next_Challenges</vt:lpwstr>
      </vt:variant>
      <vt:variant>
        <vt:i4>1114115</vt:i4>
      </vt:variant>
      <vt:variant>
        <vt:i4>219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Risks#Risks</vt:lpwstr>
      </vt:variant>
      <vt:variant>
        <vt:i4>6619255</vt:i4>
      </vt:variant>
      <vt:variant>
        <vt:i4>216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Trade-Offs#Trade-Offs</vt:lpwstr>
      </vt:variant>
      <vt:variant>
        <vt:i4>1114115</vt:i4>
      </vt:variant>
      <vt:variant>
        <vt:i4>213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Limitations#Limitations</vt:lpwstr>
      </vt:variant>
      <vt:variant>
        <vt:i4>3538980</vt:i4>
      </vt:variant>
      <vt:variant>
        <vt:i4>210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Benefits#Benefits</vt:lpwstr>
      </vt:variant>
      <vt:variant>
        <vt:i4>3932206</vt:i4>
      </vt:variant>
      <vt:variant>
        <vt:i4>207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Consequences#Consequences</vt:lpwstr>
      </vt:variant>
      <vt:variant>
        <vt:i4>1114115</vt:i4>
      </vt:variant>
      <vt:variant>
        <vt:i4>204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Trustworthiness#Trustworthiness</vt:lpwstr>
      </vt:variant>
      <vt:variant>
        <vt:i4>1114133</vt:i4>
      </vt:variant>
      <vt:variant>
        <vt:i4>201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Performance/Scale#Performance/Scale</vt:lpwstr>
      </vt:variant>
      <vt:variant>
        <vt:i4>7274620</vt:i4>
      </vt:variant>
      <vt:variant>
        <vt:i4>198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Support/Repair#Support/Repair</vt:lpwstr>
      </vt:variant>
      <vt:variant>
        <vt:i4>1114121</vt:i4>
      </vt:variant>
      <vt:variant>
        <vt:i4>195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Usability#Usability</vt:lpwstr>
      </vt:variant>
      <vt:variant>
        <vt:i4>3407910</vt:i4>
      </vt:variant>
      <vt:variant>
        <vt:i4>192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Operations#Operations</vt:lpwstr>
      </vt:variant>
      <vt:variant>
        <vt:i4>2359356</vt:i4>
      </vt:variant>
      <vt:variant>
        <vt:i4>189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Security#Security</vt:lpwstr>
      </vt:variant>
      <vt:variant>
        <vt:i4>2818110</vt:i4>
      </vt:variant>
      <vt:variant>
        <vt:i4>186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Deployment#Deployment</vt:lpwstr>
      </vt:variant>
      <vt:variant>
        <vt:i4>6357093</vt:i4>
      </vt:variant>
      <vt:variant>
        <vt:i4>183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Safety/Failure#Safety/Failure</vt:lpwstr>
      </vt:variant>
      <vt:variant>
        <vt:i4>1114135</vt:i4>
      </vt:variant>
      <vt:variant>
        <vt:i4>180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Testing#Testing</vt:lpwstr>
      </vt:variant>
      <vt:variant>
        <vt:i4>3604517</vt:i4>
      </vt:variant>
      <vt:variant>
        <vt:i4>177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Considerations#Considerations</vt:lpwstr>
      </vt:variant>
      <vt:variant>
        <vt:i4>1114142</vt:i4>
      </vt:variant>
      <vt:variant>
        <vt:i4>174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Realization#Realization</vt:lpwstr>
      </vt:variant>
      <vt:variant>
        <vt:i4>3407910</vt:i4>
      </vt:variant>
      <vt:variant>
        <vt:i4>171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Diagrams#Diagrams</vt:lpwstr>
      </vt:variant>
      <vt:variant>
        <vt:i4>3014716</vt:i4>
      </vt:variant>
      <vt:variant>
        <vt:i4>168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Models#Models</vt:lpwstr>
      </vt:variant>
      <vt:variant>
        <vt:i4>2293806</vt:i4>
      </vt:variant>
      <vt:variant>
        <vt:i4>165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Detail#Detail</vt:lpwstr>
      </vt:variant>
      <vt:variant>
        <vt:i4>2490420</vt:i4>
      </vt:variant>
      <vt:variant>
        <vt:i4>162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Sketches#Sketches</vt:lpwstr>
      </vt:variant>
      <vt:variant>
        <vt:i4>1114115</vt:i4>
      </vt:variant>
      <vt:variant>
        <vt:i4>159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Prerequisites#Prerequisites</vt:lpwstr>
      </vt:variant>
      <vt:variant>
        <vt:i4>1114133</vt:i4>
      </vt:variant>
      <vt:variant>
        <vt:i4>156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Rationale#Rationale</vt:lpwstr>
      </vt:variant>
      <vt:variant>
        <vt:i4>1114116</vt:i4>
      </vt:variant>
      <vt:variant>
        <vt:i4>153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Key_Statement#Key_Statement</vt:lpwstr>
      </vt:variant>
      <vt:variant>
        <vt:i4>2359341</vt:i4>
      </vt:variant>
      <vt:variant>
        <vt:i4>150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Approach#Approach</vt:lpwstr>
      </vt:variant>
      <vt:variant>
        <vt:i4>3735595</vt:i4>
      </vt:variant>
      <vt:variant>
        <vt:i4>147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Concerns#Concerns</vt:lpwstr>
      </vt:variant>
      <vt:variant>
        <vt:i4>3932217</vt:i4>
      </vt:variant>
      <vt:variant>
        <vt:i4>144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Background#Background</vt:lpwstr>
      </vt:variant>
      <vt:variant>
        <vt:i4>4063275</vt:i4>
      </vt:variant>
      <vt:variant>
        <vt:i4>141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Intent#Intent</vt:lpwstr>
      </vt:variant>
      <vt:variant>
        <vt:i4>1114142</vt:i4>
      </vt:variant>
      <vt:variant>
        <vt:i4>138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Intention#Intention</vt:lpwstr>
      </vt:variant>
      <vt:variant>
        <vt:i4>1114115</vt:i4>
      </vt:variant>
      <vt:variant>
        <vt:i4>135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Indications#Indications</vt:lpwstr>
      </vt:variant>
      <vt:variant>
        <vt:i4>1114121</vt:i4>
      </vt:variant>
      <vt:variant>
        <vt:i4>132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Applicability#Applicability</vt:lpwstr>
      </vt:variant>
      <vt:variant>
        <vt:i4>1114116</vt:i4>
      </vt:variant>
      <vt:variant>
        <vt:i4>129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Context#Context</vt:lpwstr>
      </vt:variant>
      <vt:variant>
        <vt:i4>2949183</vt:i4>
      </vt:variant>
      <vt:variant>
        <vt:i4>126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Perspectives#Perspectives</vt:lpwstr>
      </vt:variant>
      <vt:variant>
        <vt:i4>1114142</vt:i4>
      </vt:variant>
      <vt:variant>
        <vt:i4>123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Situation#Situation</vt:lpwstr>
      </vt:variant>
      <vt:variant>
        <vt:i4>3670058</vt:i4>
      </vt:variant>
      <vt:variant>
        <vt:i4>120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Keywords#Keywords</vt:lpwstr>
      </vt:variant>
      <vt:variant>
        <vt:i4>1114133</vt:i4>
      </vt:variant>
      <vt:variant>
        <vt:i4>117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Archetype#Archetype</vt:lpwstr>
      </vt:variant>
      <vt:variant>
        <vt:i4>2752558</vt:i4>
      </vt:variant>
      <vt:variant>
        <vt:i4>114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Type#Type</vt:lpwstr>
      </vt:variant>
      <vt:variant>
        <vt:i4>1114115</vt:i4>
      </vt:variant>
      <vt:variant>
        <vt:i4>111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Also_Known_As#Also_Known_As</vt:lpwstr>
      </vt:variant>
      <vt:variant>
        <vt:i4>1114121</vt:i4>
      </vt:variant>
      <vt:variant>
        <vt:i4>108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Summary#Summary</vt:lpwstr>
      </vt:variant>
      <vt:variant>
        <vt:i4>1114142</vt:i4>
      </vt:variant>
      <vt:variant>
        <vt:i4>105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Version#Version</vt:lpwstr>
      </vt:variant>
      <vt:variant>
        <vt:i4>3473457</vt:i4>
      </vt:variant>
      <vt:variant>
        <vt:i4>102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Name#Name</vt:lpwstr>
      </vt:variant>
      <vt:variant>
        <vt:i4>3670071</vt:i4>
      </vt:variant>
      <vt:variant>
        <vt:i4>99</vt:i4>
      </vt:variant>
      <vt:variant>
        <vt:i4>0</vt:i4>
      </vt:variant>
      <vt:variant>
        <vt:i4>5</vt:i4>
      </vt:variant>
      <vt:variant>
        <vt:lpwstr>http://compagno/TROST/info/2005/08/i050803c.htm</vt:lpwstr>
      </vt:variant>
      <vt:variant>
        <vt:lpwstr>Identification#Identification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_Toc90630677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_Toc90630676</vt:lpwstr>
      </vt:variant>
      <vt:variant>
        <vt:i4>1310781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_Toc90631131</vt:lpwstr>
      </vt:variant>
      <vt:variant>
        <vt:i4>1376317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_Toc90631130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_Toc90630760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_Toc90630759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_Toc90630758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_Toc90630757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_Toc90630756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_Toc90630755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_Toc90630754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_Toc90630753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_Toc90630752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</dc:title>
  <dc:subject>Report</dc:subject>
  <dc:creator>University of Liverpool</dc:creator>
  <cp:keywords/>
  <cp:lastModifiedBy>Pawan Thatal</cp:lastModifiedBy>
  <cp:revision>31</cp:revision>
  <cp:lastPrinted>2005-11-21T11:00:00Z</cp:lastPrinted>
  <dcterms:created xsi:type="dcterms:W3CDTF">2023-09-22T21:10:00Z</dcterms:created>
  <dcterms:modified xsi:type="dcterms:W3CDTF">2023-09-22T21:31:00Z</dcterms:modified>
</cp:coreProperties>
</file>